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9BA" w:rsidRDefault="006E79BA" w:rsidP="006E79BA">
      <w:pPr>
        <w:pStyle w:val="berschrift1"/>
      </w:pPr>
      <w:proofErr w:type="spellStart"/>
      <w:r>
        <w:t>Fol</w:t>
      </w:r>
      <w:proofErr w:type="spellEnd"/>
      <w:r>
        <w:t xml:space="preserve"> 14v</w:t>
      </w:r>
    </w:p>
    <w:p w:rsidR="00EF2725" w:rsidRDefault="00A87AF0">
      <w:r w:rsidRPr="00EF2725">
        <w:t xml:space="preserve">dieweil aber </w:t>
      </w:r>
      <w:proofErr w:type="spellStart"/>
      <w:r w:rsidRPr="00EF2725">
        <w:t>Ir</w:t>
      </w:r>
      <w:proofErr w:type="spellEnd"/>
      <w:r w:rsidRPr="00EF2725">
        <w:t xml:space="preserve"> Kay </w:t>
      </w:r>
      <w:del w:id="0" w:author="Georg Vogeler" w:date="2024-03-31T11:17:00Z">
        <w:r w:rsidRPr="00EF2725" w:rsidDel="00EF2725">
          <w:delText xml:space="preserve">as </w:delText>
        </w:r>
      </w:del>
      <w:ins w:id="1" w:author="Georg Vogeler" w:date="2024-03-31T11:17:00Z">
        <w:r w:rsidR="00EF2725" w:rsidRPr="00EF2725">
          <w:t xml:space="preserve">Mt. </w:t>
        </w:r>
      </w:ins>
      <w:proofErr w:type="spellStart"/>
      <w:r w:rsidRPr="00EF2725">
        <w:t>erfaren</w:t>
      </w:r>
      <w:proofErr w:type="spellEnd"/>
      <w:r w:rsidRPr="00EF2725">
        <w:t xml:space="preserve">, Das er </w:t>
      </w:r>
      <w:proofErr w:type="spellStart"/>
      <w:r w:rsidRPr="00EF2725">
        <w:t>nit</w:t>
      </w:r>
      <w:proofErr w:type="spellEnd"/>
      <w:r w:rsidRPr="00EF2725">
        <w:t xml:space="preserve"> </w:t>
      </w:r>
      <w:r w:rsidR="00EF2725">
        <w:br/>
      </w:r>
      <w:proofErr w:type="spellStart"/>
      <w:r w:rsidRPr="00EF2725">
        <w:t>anhanuß</w:t>
      </w:r>
      <w:proofErr w:type="spellEnd"/>
      <w:r w:rsidRPr="00EF2725">
        <w:t xml:space="preserve"> </w:t>
      </w:r>
      <w:proofErr w:type="spellStart"/>
      <w:r w:rsidRPr="00EF2725">
        <w:t>vnnd</w:t>
      </w:r>
      <w:proofErr w:type="spellEnd"/>
      <w:r w:rsidRPr="00EF2725">
        <w:t xml:space="preserve"> </w:t>
      </w:r>
      <w:proofErr w:type="spellStart"/>
      <w:r w:rsidRPr="00EF2725">
        <w:t>nit</w:t>
      </w:r>
      <w:proofErr w:type="spellEnd"/>
      <w:r w:rsidRPr="00EF2725">
        <w:t xml:space="preserve"> </w:t>
      </w:r>
      <w:proofErr w:type="spellStart"/>
      <w:r w:rsidRPr="00EF2725">
        <w:t>gewust</w:t>
      </w:r>
      <w:proofErr w:type="spellEnd"/>
      <w:r w:rsidRPr="00EF2725">
        <w:t xml:space="preserve"> </w:t>
      </w:r>
      <w:proofErr w:type="spellStart"/>
      <w:r w:rsidRPr="00EF2725">
        <w:t>wa</w:t>
      </w:r>
      <w:proofErr w:type="spellEnd"/>
      <w:r w:rsidRPr="00EF2725">
        <w:t xml:space="preserve"> er </w:t>
      </w:r>
      <w:proofErr w:type="spellStart"/>
      <w:r w:rsidRPr="00EF2725">
        <w:t>aigentlich</w:t>
      </w:r>
      <w:proofErr w:type="spellEnd"/>
      <w:r w:rsidRPr="00EF2725">
        <w:t xml:space="preserve"> </w:t>
      </w:r>
      <w:r w:rsidR="00EF2725">
        <w:br/>
      </w:r>
      <w:r w:rsidRPr="00EF2725">
        <w:t xml:space="preserve">anzutreffen, So </w:t>
      </w:r>
      <w:proofErr w:type="spellStart"/>
      <w:r w:rsidRPr="00EF2725">
        <w:t>hette</w:t>
      </w:r>
      <w:proofErr w:type="spellEnd"/>
      <w:r w:rsidRPr="00EF2725">
        <w:t xml:space="preserve"> </w:t>
      </w:r>
      <w:proofErr w:type="spellStart"/>
      <w:r w:rsidRPr="00EF2725">
        <w:t>Ir</w:t>
      </w:r>
      <w:proofErr w:type="spellEnd"/>
      <w:r w:rsidRPr="00EF2725">
        <w:t xml:space="preserve"> Kay </w:t>
      </w:r>
      <w:del w:id="2" w:author="Georg Vogeler" w:date="2024-03-31T11:22:00Z">
        <w:r w:rsidRPr="00EF2725" w:rsidDel="00EF2725">
          <w:delText xml:space="preserve">As </w:delText>
        </w:r>
      </w:del>
      <w:ins w:id="3" w:author="Georg Vogeler" w:date="2024-03-31T11:22:00Z">
        <w:r w:rsidR="00EF2725">
          <w:t>Mt.</w:t>
        </w:r>
        <w:r w:rsidR="00EF2725" w:rsidRPr="00EF2725">
          <w:t xml:space="preserve"> </w:t>
        </w:r>
      </w:ins>
      <w:r w:rsidRPr="00EF2725">
        <w:t>n</w:t>
      </w:r>
      <w:ins w:id="4" w:author="Georg Vogeler" w:date="2024-03-31T11:22:00Z">
        <w:r w:rsidR="00EF2725">
          <w:t>i</w:t>
        </w:r>
      </w:ins>
      <w:r w:rsidRPr="00EF2725">
        <w:t xml:space="preserve">emand von </w:t>
      </w:r>
      <w:r w:rsidR="00EF2725">
        <w:br/>
      </w:r>
      <w:r w:rsidRPr="00EF2725">
        <w:t xml:space="preserve">derselben </w:t>
      </w:r>
      <w:proofErr w:type="spellStart"/>
      <w:r w:rsidRPr="00EF2725">
        <w:t>Rathen</w:t>
      </w:r>
      <w:proofErr w:type="spellEnd"/>
      <w:r w:rsidRPr="00EF2725">
        <w:t xml:space="preserve"> mit </w:t>
      </w:r>
      <w:proofErr w:type="spellStart"/>
      <w:r w:rsidRPr="00EF2725">
        <w:t>mundtlicher</w:t>
      </w:r>
      <w:proofErr w:type="spellEnd"/>
      <w:r w:rsidRPr="00EF2725">
        <w:t xml:space="preserve"> </w:t>
      </w:r>
      <w:proofErr w:type="spellStart"/>
      <w:r w:rsidRPr="00EF2725">
        <w:t>werbung</w:t>
      </w:r>
      <w:proofErr w:type="spellEnd"/>
      <w:r w:rsidRPr="00EF2725">
        <w:t xml:space="preserve"> </w:t>
      </w:r>
      <w:r w:rsidR="00EF2725">
        <w:br/>
      </w:r>
      <w:proofErr w:type="spellStart"/>
      <w:r w:rsidRPr="00EF2725">
        <w:t>f</w:t>
      </w:r>
      <w:del w:id="5" w:author="Georg Vogeler" w:date="2024-03-31T11:23:00Z">
        <w:r w:rsidRPr="00EF2725" w:rsidDel="00EF2725">
          <w:delText>n</w:delText>
        </w:r>
      </w:del>
      <w:ins w:id="6" w:author="Georg Vogeler" w:date="2024-03-31T11:23:00Z">
        <w:r w:rsidR="00EF2725">
          <w:t>u</w:t>
        </w:r>
      </w:ins>
      <w:r w:rsidRPr="00EF2725">
        <w:t>eglich</w:t>
      </w:r>
      <w:proofErr w:type="spellEnd"/>
      <w:r w:rsidRPr="00EF2725">
        <w:t xml:space="preserve"> an </w:t>
      </w:r>
      <w:proofErr w:type="spellStart"/>
      <w:r w:rsidRPr="00EF2725">
        <w:t>ine</w:t>
      </w:r>
      <w:proofErr w:type="spellEnd"/>
      <w:r w:rsidRPr="00EF2725">
        <w:t xml:space="preserve"> abfertigen mögen, </w:t>
      </w:r>
      <w:proofErr w:type="spellStart"/>
      <w:r w:rsidRPr="00EF2725">
        <w:t>hette</w:t>
      </w:r>
      <w:proofErr w:type="spellEnd"/>
      <w:r w:rsidRPr="00EF2725">
        <w:t xml:space="preserve"> aber doch </w:t>
      </w:r>
      <w:r w:rsidR="00EF2725">
        <w:br/>
      </w:r>
      <w:proofErr w:type="spellStart"/>
      <w:r w:rsidRPr="00EF2725">
        <w:t>nit</w:t>
      </w:r>
      <w:proofErr w:type="spellEnd"/>
      <w:r w:rsidRPr="00EF2725">
        <w:t xml:space="preserve"> </w:t>
      </w:r>
      <w:proofErr w:type="spellStart"/>
      <w:r w:rsidRPr="00EF2725">
        <w:t>vnderlassen</w:t>
      </w:r>
      <w:proofErr w:type="spellEnd"/>
      <w:r w:rsidRPr="00EF2725">
        <w:t xml:space="preserve"> wollen</w:t>
      </w:r>
      <w:del w:id="7" w:author="Georg Vogeler" w:date="2024-03-31T11:23:00Z">
        <w:r w:rsidRPr="00EF2725" w:rsidDel="00EF2725">
          <w:delText>.</w:delText>
        </w:r>
      </w:del>
      <w:r w:rsidRPr="00EF2725">
        <w:t xml:space="preserve"> </w:t>
      </w:r>
      <w:del w:id="8" w:author="Georg Vogeler" w:date="2024-03-31T11:23:00Z">
        <w:r w:rsidRPr="00EF2725" w:rsidDel="00EF2725">
          <w:delText>Zu</w:delText>
        </w:r>
      </w:del>
      <w:proofErr w:type="spellStart"/>
      <w:ins w:id="9" w:author="Georg Vogeler" w:date="2024-03-31T11:23:00Z">
        <w:r w:rsidR="00EF2725">
          <w:t>In</w:t>
        </w:r>
      </w:ins>
      <w:r w:rsidRPr="00EF2725">
        <w:t>e</w:t>
      </w:r>
      <w:proofErr w:type="spellEnd"/>
      <w:r w:rsidRPr="00EF2725">
        <w:t xml:space="preserve"> </w:t>
      </w:r>
      <w:proofErr w:type="spellStart"/>
      <w:r w:rsidRPr="00EF2725">
        <w:t>schrifftlich</w:t>
      </w:r>
      <w:proofErr w:type="spellEnd"/>
      <w:r w:rsidRPr="00EF2725">
        <w:t xml:space="preserve"> weiter </w:t>
      </w:r>
      <w:r w:rsidR="00EF2725">
        <w:br/>
      </w:r>
      <w:r w:rsidRPr="00EF2725">
        <w:t xml:space="preserve">anzulangen, </w:t>
      </w:r>
      <w:proofErr w:type="spellStart"/>
      <w:r w:rsidRPr="00EF2725">
        <w:t>vnnd</w:t>
      </w:r>
      <w:proofErr w:type="spellEnd"/>
      <w:r w:rsidRPr="00EF2725">
        <w:t xml:space="preserve"> mit </w:t>
      </w:r>
      <w:proofErr w:type="spellStart"/>
      <w:r w:rsidRPr="00EF2725">
        <w:t>I</w:t>
      </w:r>
      <w:del w:id="10" w:author="Georg Vogeler" w:date="2024-03-31T11:23:00Z">
        <w:r w:rsidRPr="00EF2725" w:rsidDel="00EF2725">
          <w:delText>t</w:delText>
        </w:r>
      </w:del>
      <w:ins w:id="11" w:author="Georg Vogeler" w:date="2024-03-31T11:23:00Z">
        <w:r w:rsidR="00EF2725">
          <w:t>r</w:t>
        </w:r>
      </w:ins>
      <w:r w:rsidRPr="00EF2725">
        <w:t>er</w:t>
      </w:r>
      <w:proofErr w:type="spellEnd"/>
      <w:r w:rsidRPr="00EF2725">
        <w:t xml:space="preserve"> </w:t>
      </w:r>
      <w:del w:id="12" w:author="Georg Vogeler" w:date="2024-03-31T11:23:00Z">
        <w:r w:rsidRPr="00EF2725" w:rsidDel="00EF2725">
          <w:delText xml:space="preserve">as </w:delText>
        </w:r>
      </w:del>
      <w:ins w:id="13" w:author="Georg Vogeler" w:date="2024-03-31T11:23:00Z">
        <w:r w:rsidR="00EF2725">
          <w:t>Mt.</w:t>
        </w:r>
        <w:r w:rsidR="00EF2725" w:rsidRPr="00EF2725">
          <w:t xml:space="preserve"> </w:t>
        </w:r>
      </w:ins>
      <w:r w:rsidRPr="00EF2725">
        <w:t xml:space="preserve">schreiben </w:t>
      </w:r>
      <w:proofErr w:type="spellStart"/>
      <w:r w:rsidRPr="00EF2725">
        <w:t>di</w:t>
      </w:r>
      <w:del w:id="14" w:author="Georg Vogeler" w:date="2024-03-31T11:23:00Z">
        <w:r w:rsidRPr="00EF2725" w:rsidDel="00EF2725">
          <w:delText>s</w:delText>
        </w:r>
      </w:del>
      <w:ins w:id="15" w:author="Georg Vogeler" w:date="2024-03-31T11:24:00Z">
        <w:r w:rsidR="00EF2725">
          <w:t>ß</w:t>
        </w:r>
      </w:ins>
      <w:r w:rsidRPr="00EF2725">
        <w:t>en</w:t>
      </w:r>
      <w:proofErr w:type="spellEnd"/>
      <w:r w:rsidRPr="00EF2725">
        <w:t xml:space="preserve"> </w:t>
      </w:r>
      <w:ins w:id="16" w:author="Georg Vogeler" w:date="2024-03-31T11:24:00Z">
        <w:r w:rsidR="00EF2725">
          <w:br/>
        </w:r>
      </w:ins>
      <w:proofErr w:type="spellStart"/>
      <w:r w:rsidRPr="00EF2725">
        <w:t>Irer</w:t>
      </w:r>
      <w:proofErr w:type="spellEnd"/>
      <w:r w:rsidRPr="00EF2725">
        <w:t xml:space="preserve"> </w:t>
      </w:r>
      <w:del w:id="17" w:author="Georg Vogeler" w:date="2024-03-31T11:24:00Z">
        <w:r w:rsidRPr="00EF2725" w:rsidDel="00EF2725">
          <w:delText xml:space="preserve">as </w:delText>
        </w:r>
      </w:del>
      <w:ins w:id="18" w:author="Georg Vogeler" w:date="2024-03-31T11:24:00Z">
        <w:r w:rsidR="00EF2725">
          <w:t>Mt.</w:t>
        </w:r>
        <w:r w:rsidR="00EF2725" w:rsidRPr="00EF2725">
          <w:t xml:space="preserve"> </w:t>
        </w:r>
      </w:ins>
      <w:proofErr w:type="spellStart"/>
      <w:r w:rsidRPr="00EF2725">
        <w:t>hofdiener</w:t>
      </w:r>
      <w:proofErr w:type="spellEnd"/>
      <w:r w:rsidRPr="00EF2725">
        <w:t xml:space="preserve"> </w:t>
      </w:r>
      <w:proofErr w:type="spellStart"/>
      <w:r w:rsidRPr="00EF2725">
        <w:t>abzufertig</w:t>
      </w:r>
      <w:proofErr w:type="spellEnd"/>
    </w:p>
    <w:p w:rsidR="00EF2725" w:rsidRDefault="00A87AF0">
      <w:proofErr w:type="spellStart"/>
      <w:r w:rsidRPr="00EF2725">
        <w:t>Ersueche</w:t>
      </w:r>
      <w:proofErr w:type="spellEnd"/>
      <w:r w:rsidRPr="00EF2725">
        <w:t xml:space="preserve"> </w:t>
      </w:r>
      <w:proofErr w:type="spellStart"/>
      <w:r w:rsidRPr="00EF2725">
        <w:t>Ine</w:t>
      </w:r>
      <w:proofErr w:type="spellEnd"/>
      <w:r w:rsidRPr="00EF2725">
        <w:t xml:space="preserve"> </w:t>
      </w:r>
      <w:proofErr w:type="spellStart"/>
      <w:r w:rsidRPr="00EF2725">
        <w:t>darauff</w:t>
      </w:r>
      <w:proofErr w:type="spellEnd"/>
      <w:r w:rsidRPr="00EF2725">
        <w:t xml:space="preserve"> </w:t>
      </w:r>
      <w:proofErr w:type="spellStart"/>
      <w:r w:rsidRPr="00EF2725">
        <w:t>daz</w:t>
      </w:r>
      <w:proofErr w:type="spellEnd"/>
      <w:r w:rsidRPr="00EF2725">
        <w:t xml:space="preserve"> er </w:t>
      </w:r>
      <w:proofErr w:type="spellStart"/>
      <w:r w:rsidRPr="00EF2725">
        <w:t>personlich</w:t>
      </w:r>
      <w:proofErr w:type="spellEnd"/>
      <w:r w:rsidRPr="00EF2725">
        <w:t xml:space="preserve"> </w:t>
      </w:r>
      <w:proofErr w:type="spellStart"/>
      <w:r w:rsidRPr="00EF2725">
        <w:t>auff</w:t>
      </w:r>
      <w:proofErr w:type="spellEnd"/>
      <w:r w:rsidRPr="00EF2725">
        <w:t xml:space="preserve"> </w:t>
      </w:r>
      <w:r w:rsidR="00EF2725">
        <w:br/>
      </w:r>
      <w:r w:rsidRPr="00EF2725">
        <w:t xml:space="preserve">dem Reichstag erscheine </w:t>
      </w:r>
      <w:proofErr w:type="spellStart"/>
      <w:r w:rsidRPr="00EF2725">
        <w:t>Uts</w:t>
      </w:r>
      <w:proofErr w:type="spellEnd"/>
      <w:ins w:id="19" w:author="Georg Vogeler" w:date="2024-03-31T12:34:00Z">
        <w:r w:rsidR="00063103">
          <w:t>(</w:t>
        </w:r>
        <w:proofErr w:type="spellStart"/>
        <w:r w:rsidR="00063103">
          <w:t>upra</w:t>
        </w:r>
        <w:proofErr w:type="spellEnd"/>
        <w:r w:rsidR="00063103">
          <w:t>)</w:t>
        </w:r>
      </w:ins>
      <w:r w:rsidRPr="00EF2725">
        <w:t xml:space="preserve"> an die </w:t>
      </w:r>
      <w:proofErr w:type="spellStart"/>
      <w:r w:rsidRPr="00EF2725">
        <w:t>andrr</w:t>
      </w:r>
      <w:proofErr w:type="spellEnd"/>
      <w:r w:rsidRPr="00EF2725">
        <w:t xml:space="preserve"> </w:t>
      </w:r>
      <w:r w:rsidR="00EF2725">
        <w:br/>
      </w:r>
      <w:proofErr w:type="spellStart"/>
      <w:r w:rsidRPr="00EF2725">
        <w:t>Churf</w:t>
      </w:r>
      <w:proofErr w:type="spellEnd"/>
      <w:r w:rsidRPr="00EF2725">
        <w:t xml:space="preserve"> </w:t>
      </w:r>
    </w:p>
    <w:p w:rsidR="00EF2725" w:rsidRDefault="00A87AF0">
      <w:r w:rsidRPr="00EF2725">
        <w:t xml:space="preserve">Die. 7 </w:t>
      </w:r>
      <w:proofErr w:type="spellStart"/>
      <w:r w:rsidRPr="00EF2725">
        <w:t>February</w:t>
      </w:r>
      <w:proofErr w:type="spellEnd"/>
      <w:r w:rsidRPr="00EF2725">
        <w:t xml:space="preserve"> 156</w:t>
      </w:r>
      <w:ins w:id="20" w:author="Georg Vogeler" w:date="2024-03-31T11:25:00Z">
        <w:r w:rsidR="00EF2725">
          <w:t>6</w:t>
        </w:r>
      </w:ins>
      <w:del w:id="21" w:author="Georg Vogeler" w:date="2024-03-31T11:25:00Z">
        <w:r w:rsidRPr="00EF2725" w:rsidDel="00EF2725">
          <w:delText>8</w:delText>
        </w:r>
      </w:del>
      <w:r w:rsidRPr="00EF2725">
        <w:t xml:space="preserve">. </w:t>
      </w:r>
    </w:p>
    <w:p w:rsidR="00EF2725" w:rsidRDefault="00A87AF0">
      <w:r w:rsidRPr="00EF2725">
        <w:t xml:space="preserve">Statt </w:t>
      </w:r>
      <w:proofErr w:type="spellStart"/>
      <w:r w:rsidRPr="00EF2725">
        <w:t>Landsperg</w:t>
      </w:r>
      <w:proofErr w:type="spellEnd"/>
      <w:r w:rsidRPr="00EF2725">
        <w:t xml:space="preserve"> in </w:t>
      </w:r>
      <w:proofErr w:type="spellStart"/>
      <w:r w:rsidRPr="00EF2725">
        <w:t>Bayrn</w:t>
      </w:r>
      <w:proofErr w:type="spellEnd"/>
      <w:r w:rsidRPr="00EF2725">
        <w:t xml:space="preserve"> </w:t>
      </w:r>
      <w:r w:rsidR="00EF2725">
        <w:br/>
      </w:r>
      <w:proofErr w:type="spellStart"/>
      <w:r w:rsidRPr="00EF2725">
        <w:t>Umb</w:t>
      </w:r>
      <w:proofErr w:type="spellEnd"/>
      <w:r w:rsidRPr="00EF2725">
        <w:t xml:space="preserve"> </w:t>
      </w:r>
      <w:proofErr w:type="spellStart"/>
      <w:r w:rsidRPr="00EF2725">
        <w:t>Co</w:t>
      </w:r>
      <w:ins w:id="22" w:author="Georg Vogeler" w:date="2024-03-31T11:25:00Z">
        <w:r w:rsidR="00EF2725">
          <w:t>n</w:t>
        </w:r>
      </w:ins>
      <w:del w:id="23" w:author="Georg Vogeler" w:date="2024-03-31T11:25:00Z">
        <w:r w:rsidRPr="00EF2725" w:rsidDel="00EF2725">
          <w:delText>u</w:delText>
        </w:r>
      </w:del>
      <w:r w:rsidRPr="00EF2725">
        <w:t>f</w:t>
      </w:r>
      <w:proofErr w:type="spellEnd"/>
      <w:ins w:id="24" w:author="Georg Vogeler" w:date="2024-03-31T11:25:00Z">
        <w:r w:rsidR="00EF2725">
          <w:t>(</w:t>
        </w:r>
        <w:proofErr w:type="spellStart"/>
        <w:r w:rsidR="00EF2725">
          <w:t>irmati</w:t>
        </w:r>
        <w:proofErr w:type="spellEnd"/>
        <w:r w:rsidR="00EF2725">
          <w:t>)</w:t>
        </w:r>
      </w:ins>
      <w:r w:rsidRPr="00EF2725">
        <w:t xml:space="preserve">on </w:t>
      </w:r>
      <w:proofErr w:type="spellStart"/>
      <w:r w:rsidRPr="00EF2725">
        <w:t>Irer</w:t>
      </w:r>
      <w:proofErr w:type="spellEnd"/>
      <w:r w:rsidRPr="00EF2725">
        <w:t xml:space="preserve"> </w:t>
      </w:r>
      <w:proofErr w:type="spellStart"/>
      <w:r w:rsidRPr="00EF2725">
        <w:t>pr</w:t>
      </w:r>
      <w:ins w:id="25" w:author="Georg Vogeler" w:date="2024-03-31T11:25:00Z">
        <w:r w:rsidR="00EF2725">
          <w:t>ivi</w:t>
        </w:r>
      </w:ins>
      <w:del w:id="26" w:author="Georg Vogeler" w:date="2024-03-31T11:25:00Z">
        <w:r w:rsidRPr="00EF2725" w:rsidDel="00EF2725">
          <w:delText>un</w:delText>
        </w:r>
      </w:del>
      <w:r w:rsidRPr="00EF2725">
        <w:t>legien</w:t>
      </w:r>
      <w:proofErr w:type="spellEnd"/>
      <w:r w:rsidRPr="00EF2725">
        <w:t xml:space="preserve">. </w:t>
      </w:r>
    </w:p>
    <w:p w:rsidR="00EF2725" w:rsidRDefault="00A87AF0">
      <w:r w:rsidRPr="00EF2725">
        <w:t xml:space="preserve">Bewilligt in forma </w:t>
      </w:r>
      <w:proofErr w:type="spellStart"/>
      <w:r w:rsidRPr="00EF2725">
        <w:t>comum</w:t>
      </w:r>
      <w:proofErr w:type="spellEnd"/>
      <w:r w:rsidRPr="00EF2725">
        <w:t xml:space="preserve"> </w:t>
      </w:r>
      <w:proofErr w:type="spellStart"/>
      <w:r w:rsidRPr="00EF2725">
        <w:t>Vicec</w:t>
      </w:r>
      <w:proofErr w:type="spellEnd"/>
      <w:r w:rsidRPr="00EF2725">
        <w:t xml:space="preserve">. D. Web. </w:t>
      </w:r>
    </w:p>
    <w:p w:rsidR="00EF2725" w:rsidRDefault="00A87AF0">
      <w:r w:rsidRPr="00EF2725">
        <w:t xml:space="preserve">Ulrich </w:t>
      </w:r>
      <w:proofErr w:type="spellStart"/>
      <w:r w:rsidRPr="00EF2725">
        <w:t>hertzog</w:t>
      </w:r>
      <w:proofErr w:type="spellEnd"/>
      <w:r w:rsidRPr="00EF2725">
        <w:t xml:space="preserve"> zu Meck</w:t>
      </w:r>
      <w:del w:id="27" w:author="Georg Vogeler" w:date="2024-03-31T11:26:00Z">
        <w:r w:rsidRPr="00EF2725" w:rsidDel="00EF2725">
          <w:delText>i</w:delText>
        </w:r>
      </w:del>
      <w:ins w:id="28" w:author="Georg Vogeler" w:date="2024-03-31T11:26:00Z">
        <w:r w:rsidR="00EF2725">
          <w:t>l</w:t>
        </w:r>
      </w:ins>
      <w:r w:rsidRPr="00EF2725">
        <w:t xml:space="preserve">enburg </w:t>
      </w:r>
    </w:p>
    <w:p w:rsidR="00507BC5" w:rsidRDefault="00507BC5">
      <w:ins w:id="29" w:author="Georg Vogeler" w:date="2024-03-31T11:27:00Z">
        <w:r>
          <w:t>contra</w:t>
        </w:r>
      </w:ins>
      <w:del w:id="30" w:author="Georg Vogeler" w:date="2024-03-31T11:27:00Z">
        <w:r w:rsidR="00A87AF0" w:rsidRPr="00EF2725" w:rsidDel="00507BC5">
          <w:delText>i</w:delText>
        </w:r>
      </w:del>
      <w:r w:rsidR="00A87AF0" w:rsidRPr="00EF2725">
        <w:t xml:space="preserve"> seinen </w:t>
      </w:r>
      <w:proofErr w:type="spellStart"/>
      <w:r w:rsidR="00A87AF0" w:rsidRPr="00EF2725">
        <w:t>bruede</w:t>
      </w:r>
      <w:ins w:id="31" w:author="Georg Vogeler" w:date="2024-03-31T11:27:00Z">
        <w:r>
          <w:t>r</w:t>
        </w:r>
      </w:ins>
      <w:r w:rsidR="00A87AF0" w:rsidRPr="00EF2725">
        <w:t>n</w:t>
      </w:r>
      <w:proofErr w:type="spellEnd"/>
      <w:r w:rsidR="00A87AF0" w:rsidRPr="00EF2725">
        <w:t xml:space="preserve"> Her</w:t>
      </w:r>
      <w:ins w:id="32" w:author="Georg Vogeler" w:date="2024-03-31T11:27:00Z">
        <w:r>
          <w:t>tz[</w:t>
        </w:r>
      </w:ins>
      <w:proofErr w:type="spellStart"/>
      <w:r w:rsidR="00A87AF0" w:rsidRPr="00EF2725">
        <w:t>ren</w:t>
      </w:r>
      <w:proofErr w:type="spellEnd"/>
      <w:r w:rsidR="00A87AF0" w:rsidRPr="00EF2725">
        <w:t>?</w:t>
      </w:r>
      <w:ins w:id="33" w:author="Georg Vogeler" w:date="2024-03-31T11:27:00Z">
        <w:r>
          <w:t>]</w:t>
        </w:r>
      </w:ins>
    </w:p>
    <w:p w:rsidR="00507BC5" w:rsidRDefault="00A87AF0">
      <w:r w:rsidRPr="00EF2725">
        <w:t xml:space="preserve"> </w:t>
      </w:r>
      <w:proofErr w:type="spellStart"/>
      <w:r w:rsidRPr="00EF2725">
        <w:t>Vmb</w:t>
      </w:r>
      <w:proofErr w:type="spellEnd"/>
      <w:r w:rsidRPr="00EF2725">
        <w:t xml:space="preserve"> </w:t>
      </w:r>
      <w:proofErr w:type="spellStart"/>
      <w:r w:rsidRPr="00EF2725">
        <w:t>verordnung</w:t>
      </w:r>
      <w:proofErr w:type="spellEnd"/>
      <w:r w:rsidRPr="00EF2725">
        <w:t xml:space="preserve"> </w:t>
      </w:r>
      <w:proofErr w:type="spellStart"/>
      <w:r w:rsidRPr="00EF2725">
        <w:t>d</w:t>
      </w:r>
      <w:ins w:id="34" w:author="Georg Vogeler" w:date="2024-03-31T11:28:00Z">
        <w:r w:rsidR="00507BC5">
          <w:t>az</w:t>
        </w:r>
      </w:ins>
      <w:proofErr w:type="spellEnd"/>
      <w:r w:rsidRPr="00EF2725">
        <w:t xml:space="preserve"> In </w:t>
      </w:r>
      <w:r w:rsidR="00507BC5">
        <w:br/>
      </w:r>
      <w:proofErr w:type="spellStart"/>
      <w:r w:rsidRPr="00EF2725">
        <w:t>Purenden</w:t>
      </w:r>
      <w:proofErr w:type="spellEnd"/>
      <w:r w:rsidRPr="00EF2725">
        <w:t xml:space="preserve"> halben </w:t>
      </w:r>
      <w:proofErr w:type="spellStart"/>
      <w:r w:rsidRPr="00EF2725">
        <w:t>thail</w:t>
      </w:r>
      <w:proofErr w:type="spellEnd"/>
      <w:r w:rsidRPr="00EF2725">
        <w:t xml:space="preserve"> an </w:t>
      </w:r>
      <w:r w:rsidR="00507BC5">
        <w:br/>
      </w:r>
      <w:proofErr w:type="spellStart"/>
      <w:r w:rsidRPr="00EF2725">
        <w:t>vnd</w:t>
      </w:r>
      <w:proofErr w:type="spellEnd"/>
      <w:r w:rsidRPr="00EF2725">
        <w:t xml:space="preserve"> </w:t>
      </w:r>
      <w:proofErr w:type="spellStart"/>
      <w:r w:rsidRPr="00EF2725">
        <w:t>Ine</w:t>
      </w:r>
      <w:proofErr w:type="spellEnd"/>
      <w:r w:rsidRPr="00EF2725">
        <w:t xml:space="preserve"> mit </w:t>
      </w:r>
      <w:proofErr w:type="spellStart"/>
      <w:r w:rsidRPr="00EF2725">
        <w:t>ainer</w:t>
      </w:r>
      <w:proofErr w:type="spellEnd"/>
      <w:r w:rsidRPr="00EF2725">
        <w:t xml:space="preserve"> gleiche </w:t>
      </w:r>
      <w:r w:rsidR="00507BC5">
        <w:br/>
      </w:r>
      <w:r w:rsidRPr="00EF2725">
        <w:t xml:space="preserve">sein </w:t>
      </w:r>
      <w:proofErr w:type="spellStart"/>
      <w:r w:rsidRPr="00EF2725">
        <w:t>brueder</w:t>
      </w:r>
      <w:proofErr w:type="spellEnd"/>
      <w:r w:rsidRPr="00EF2725">
        <w:t xml:space="preserve"> zuvor </w:t>
      </w:r>
      <w:proofErr w:type="spellStart"/>
      <w:r w:rsidRPr="00EF2725">
        <w:t>darIn</w:t>
      </w:r>
      <w:proofErr w:type="spellEnd"/>
      <w:r w:rsidRPr="00EF2725">
        <w:t xml:space="preserve"> </w:t>
      </w:r>
      <w:r w:rsidR="00507BC5">
        <w:br/>
      </w:r>
      <w:r w:rsidRPr="00EF2725">
        <w:t xml:space="preserve">strittige Burgerschafft </w:t>
      </w:r>
      <w:ins w:id="35" w:author="Georg Vogeler" w:date="2024-03-31T11:28:00Z">
        <w:r w:rsidR="00507BC5">
          <w:t>[</w:t>
        </w:r>
      </w:ins>
      <w:proofErr w:type="spellStart"/>
      <w:r w:rsidRPr="00EF2725">
        <w:t>ni</w:t>
      </w:r>
      <w:proofErr w:type="spellEnd"/>
      <w:r w:rsidRPr="00EF2725">
        <w:t xml:space="preserve"> </w:t>
      </w:r>
      <w:proofErr w:type="spellStart"/>
      <w:r w:rsidRPr="00EF2725">
        <w:t>mand</w:t>
      </w:r>
      <w:proofErr w:type="spellEnd"/>
      <w:ins w:id="36" w:author="Georg Vogeler" w:date="2024-03-31T11:29:00Z">
        <w:r w:rsidR="00507BC5">
          <w:t>]</w:t>
        </w:r>
      </w:ins>
      <w:r w:rsidRPr="00EF2725">
        <w:t xml:space="preserve"> </w:t>
      </w:r>
      <w:proofErr w:type="spellStart"/>
      <w:r w:rsidRPr="00EF2725">
        <w:t>vera</w:t>
      </w:r>
      <w:ins w:id="37" w:author="Georg Vogeler" w:date="2024-03-31T11:29:00Z">
        <w:r w:rsidR="00507BC5">
          <w:t>i</w:t>
        </w:r>
      </w:ins>
      <w:r w:rsidRPr="00EF2725">
        <w:t>n</w:t>
      </w:r>
      <w:ins w:id="38" w:author="Georg Vogeler" w:date="2024-03-31T11:29:00Z">
        <w:r w:rsidR="00507BC5">
          <w:t>i</w:t>
        </w:r>
      </w:ins>
      <w:del w:id="39" w:author="Georg Vogeler" w:date="2024-03-31T11:29:00Z">
        <w:r w:rsidRPr="00EF2725" w:rsidDel="00507BC5">
          <w:delText>n</w:delText>
        </w:r>
      </w:del>
      <w:r w:rsidRPr="00EF2725">
        <w:t>g</w:t>
      </w:r>
      <w:proofErr w:type="spellEnd"/>
      <w:r w:rsidRPr="00EF2725">
        <w:t xml:space="preserve"> lasse </w:t>
      </w:r>
    </w:p>
    <w:p w:rsidR="00507BC5" w:rsidRDefault="00A87AF0">
      <w:proofErr w:type="spellStart"/>
      <w:r w:rsidRPr="00EF2725">
        <w:t>Vmb</w:t>
      </w:r>
      <w:proofErr w:type="spellEnd"/>
      <w:r w:rsidRPr="00EF2725">
        <w:t xml:space="preserve"> </w:t>
      </w:r>
      <w:proofErr w:type="spellStart"/>
      <w:r w:rsidRPr="00EF2725">
        <w:t>schutz</w:t>
      </w:r>
      <w:proofErr w:type="spellEnd"/>
      <w:r w:rsidRPr="00EF2725">
        <w:t xml:space="preserve"> </w:t>
      </w:r>
      <w:proofErr w:type="spellStart"/>
      <w:r w:rsidRPr="00EF2725">
        <w:t>sch</w:t>
      </w:r>
      <w:ins w:id="40" w:author="Georg Vogeler" w:date="2024-03-31T11:29:00Z">
        <w:r w:rsidR="00507BC5">
          <w:t>erm</w:t>
        </w:r>
      </w:ins>
      <w:proofErr w:type="spellEnd"/>
      <w:del w:id="41" w:author="Georg Vogeler" w:date="2024-03-31T11:29:00Z">
        <w:r w:rsidRPr="00EF2725" w:rsidDel="00507BC5">
          <w:delText>win</w:delText>
        </w:r>
      </w:del>
      <w:r w:rsidRPr="00EF2725">
        <w:t xml:space="preserve"> </w:t>
      </w:r>
      <w:proofErr w:type="spellStart"/>
      <w:r w:rsidRPr="00EF2725">
        <w:t>vnd</w:t>
      </w:r>
      <w:proofErr w:type="spellEnd"/>
      <w:r w:rsidRPr="00EF2725">
        <w:t xml:space="preserve"> </w:t>
      </w:r>
      <w:proofErr w:type="spellStart"/>
      <w:r w:rsidRPr="00EF2725">
        <w:t>gla</w:t>
      </w:r>
      <w:ins w:id="42" w:author="Georg Vogeler" w:date="2024-03-31T11:29:00Z">
        <w:r w:rsidR="00507BC5">
          <w:t>i</w:t>
        </w:r>
      </w:ins>
      <w:del w:id="43" w:author="Georg Vogeler" w:date="2024-03-31T11:29:00Z">
        <w:r w:rsidRPr="00EF2725" w:rsidDel="00507BC5">
          <w:delText>t</w:delText>
        </w:r>
      </w:del>
      <w:r w:rsidRPr="00EF2725">
        <w:t>t</w:t>
      </w:r>
      <w:proofErr w:type="spellEnd"/>
      <w:r w:rsidRPr="00EF2725">
        <w:t xml:space="preserve"> </w:t>
      </w:r>
      <w:proofErr w:type="spellStart"/>
      <w:r w:rsidRPr="00EF2725">
        <w:t>auff</w:t>
      </w:r>
      <w:proofErr w:type="spellEnd"/>
      <w:ins w:id="44" w:author="Georg Vogeler" w:date="2024-03-31T11:29:00Z">
        <w:r w:rsidR="00507BC5">
          <w:t xml:space="preserve"> </w:t>
        </w:r>
      </w:ins>
      <w:r w:rsidRPr="00EF2725">
        <w:t xml:space="preserve">seinen Rath Johan </w:t>
      </w:r>
      <w:r w:rsidR="00507BC5">
        <w:br/>
      </w:r>
      <w:proofErr w:type="spellStart"/>
      <w:r w:rsidRPr="00EF2725">
        <w:t>Boncke</w:t>
      </w:r>
      <w:proofErr w:type="spellEnd"/>
      <w:r w:rsidRPr="00EF2725">
        <w:t xml:space="preserve">. </w:t>
      </w:r>
    </w:p>
    <w:p w:rsidR="0090499B" w:rsidRPr="00EF2725" w:rsidRDefault="00A87AF0">
      <w:proofErr w:type="spellStart"/>
      <w:r w:rsidRPr="00EF2725">
        <w:t>Eingestelt</w:t>
      </w:r>
      <w:proofErr w:type="spellEnd"/>
      <w:r w:rsidRPr="00EF2725">
        <w:t xml:space="preserve"> </w:t>
      </w:r>
    </w:p>
    <w:p w:rsidR="00FF32EF" w:rsidRDefault="00FF32EF">
      <w:r>
        <w:br w:type="page"/>
      </w:r>
    </w:p>
    <w:p w:rsidR="006E79BA" w:rsidRDefault="006E79BA" w:rsidP="006E79BA">
      <w:pPr>
        <w:pStyle w:val="berschrift1"/>
      </w:pPr>
      <w:proofErr w:type="spellStart"/>
      <w:r>
        <w:lastRenderedPageBreak/>
        <w:t>Fol</w:t>
      </w:r>
      <w:proofErr w:type="spellEnd"/>
      <w:r>
        <w:t xml:space="preserve"> 15r</w:t>
      </w:r>
    </w:p>
    <w:p w:rsidR="00576DF9" w:rsidRDefault="00A87AF0">
      <w:del w:id="45" w:author="Georg Vogeler" w:date="2024-03-31T11:30:00Z">
        <w:r w:rsidRPr="00EF2725" w:rsidDel="00507BC5">
          <w:delText>U</w:delText>
        </w:r>
      </w:del>
      <w:proofErr w:type="spellStart"/>
      <w:ins w:id="46" w:author="Georg Vogeler" w:date="2024-03-31T11:30:00Z">
        <w:r w:rsidR="00507BC5">
          <w:t>N</w:t>
        </w:r>
      </w:ins>
      <w:r w:rsidRPr="00EF2725">
        <w:t>idersachsische</w:t>
      </w:r>
      <w:proofErr w:type="spellEnd"/>
      <w:r w:rsidRPr="00EF2725">
        <w:t xml:space="preserve"> </w:t>
      </w:r>
      <w:proofErr w:type="spellStart"/>
      <w:r w:rsidRPr="00EF2725">
        <w:t>Kraisstende</w:t>
      </w:r>
      <w:proofErr w:type="spellEnd"/>
      <w:r w:rsidR="00507BC5">
        <w:br/>
      </w:r>
      <w:r w:rsidRPr="00EF2725">
        <w:t xml:space="preserve"> </w:t>
      </w:r>
      <w:del w:id="47" w:author="Georg Vogeler" w:date="2024-03-31T11:30:00Z">
        <w:r w:rsidRPr="00EF2725" w:rsidDel="00FF32EF">
          <w:delText>P</w:delText>
        </w:r>
      </w:del>
      <w:ins w:id="48" w:author="Georg Vogeler" w:date="2024-03-31T11:30:00Z">
        <w:r w:rsidR="00FF32EF">
          <w:t>R</w:t>
        </w:r>
      </w:ins>
      <w:r w:rsidRPr="00EF2725">
        <w:t xml:space="preserve">elation der </w:t>
      </w:r>
      <w:proofErr w:type="spellStart"/>
      <w:r w:rsidRPr="00EF2725">
        <w:t>handlung</w:t>
      </w:r>
      <w:proofErr w:type="spellEnd"/>
      <w:r w:rsidRPr="00EF2725">
        <w:t xml:space="preserve"> so </w:t>
      </w:r>
      <w:proofErr w:type="spellStart"/>
      <w:r w:rsidRPr="00EF2725">
        <w:t>auff</w:t>
      </w:r>
      <w:proofErr w:type="spellEnd"/>
      <w:r w:rsidRPr="00EF2725">
        <w:t xml:space="preserve"> dem </w:t>
      </w:r>
      <w:proofErr w:type="spellStart"/>
      <w:r w:rsidRPr="00EF2725">
        <w:t>gehaltnen</w:t>
      </w:r>
      <w:proofErr w:type="spellEnd"/>
      <w:r w:rsidRPr="00EF2725">
        <w:t xml:space="preserve"> </w:t>
      </w:r>
      <w:proofErr w:type="spellStart"/>
      <w:r w:rsidRPr="00EF2725">
        <w:t>Kra</w:t>
      </w:r>
      <w:ins w:id="49" w:author="Georg Vogeler" w:date="2024-03-31T11:33:00Z">
        <w:r w:rsidR="00576DF9">
          <w:t>is</w:t>
        </w:r>
      </w:ins>
      <w:proofErr w:type="spellEnd"/>
      <w:del w:id="50" w:author="Georg Vogeler" w:date="2024-03-31T11:33:00Z">
        <w:r w:rsidRPr="00EF2725" w:rsidDel="00576DF9">
          <w:delText>f</w:delText>
        </w:r>
      </w:del>
      <w:r w:rsidR="00576DF9">
        <w:t>-</w:t>
      </w:r>
      <w:r w:rsidR="00576DF9">
        <w:br/>
      </w:r>
      <w:r w:rsidRPr="00EF2725">
        <w:t>ta</w:t>
      </w:r>
      <w:del w:id="51" w:author="Georg Vogeler" w:date="2024-03-31T11:33:00Z">
        <w:r w:rsidRPr="00EF2725" w:rsidDel="00576DF9">
          <w:delText>s</w:delText>
        </w:r>
      </w:del>
      <w:ins w:id="52" w:author="Georg Vogeler" w:date="2024-03-31T11:33:00Z">
        <w:r w:rsidR="00576DF9">
          <w:t>g</w:t>
        </w:r>
      </w:ins>
      <w:r w:rsidRPr="00EF2725">
        <w:t xml:space="preserve"> zu </w:t>
      </w:r>
      <w:proofErr w:type="spellStart"/>
      <w:r w:rsidRPr="00EF2725">
        <w:t>Bra</w:t>
      </w:r>
      <w:del w:id="53" w:author="Georg Vogeler" w:date="2024-03-31T11:33:00Z">
        <w:r w:rsidRPr="00EF2725" w:rsidDel="00576DF9">
          <w:delText>n</w:delText>
        </w:r>
      </w:del>
      <w:ins w:id="54" w:author="Georg Vogeler" w:date="2024-03-31T11:33:00Z">
        <w:r w:rsidR="00576DF9">
          <w:t>u</w:t>
        </w:r>
      </w:ins>
      <w:r w:rsidRPr="00EF2725">
        <w:t>nschweis</w:t>
      </w:r>
      <w:proofErr w:type="spellEnd"/>
      <w:r w:rsidRPr="00EF2725">
        <w:t xml:space="preserve"> </w:t>
      </w:r>
      <w:proofErr w:type="spellStart"/>
      <w:r w:rsidRPr="00EF2725">
        <w:t>furgange</w:t>
      </w:r>
      <w:proofErr w:type="spellEnd"/>
      <w:r w:rsidRPr="00EF2725">
        <w:t xml:space="preserve"> </w:t>
      </w:r>
    </w:p>
    <w:p w:rsidR="00576DF9" w:rsidRDefault="00A87AF0">
      <w:proofErr w:type="spellStart"/>
      <w:r w:rsidRPr="00EF2725">
        <w:t>Guetbeduncken</w:t>
      </w:r>
      <w:proofErr w:type="spellEnd"/>
      <w:r w:rsidRPr="00EF2725">
        <w:t xml:space="preserve"> </w:t>
      </w:r>
      <w:proofErr w:type="spellStart"/>
      <w:r w:rsidRPr="00EF2725">
        <w:t>dz</w:t>
      </w:r>
      <w:proofErr w:type="spellEnd"/>
      <w:r w:rsidRPr="00EF2725">
        <w:t xml:space="preserve"> </w:t>
      </w:r>
      <w:proofErr w:type="spellStart"/>
      <w:r w:rsidRPr="00EF2725">
        <w:t>Ir</w:t>
      </w:r>
      <w:proofErr w:type="spellEnd"/>
      <w:r w:rsidRPr="00EF2725">
        <w:t xml:space="preserve"> </w:t>
      </w:r>
      <w:proofErr w:type="spellStart"/>
      <w:r w:rsidRPr="00EF2725">
        <w:t>kay</w:t>
      </w:r>
      <w:proofErr w:type="spellEnd"/>
      <w:r w:rsidRPr="00EF2725">
        <w:t xml:space="preserve"> </w:t>
      </w:r>
      <w:del w:id="55" w:author="Georg Vogeler" w:date="2024-03-31T11:33:00Z">
        <w:r w:rsidRPr="00EF2725" w:rsidDel="00576DF9">
          <w:delText xml:space="preserve">as </w:delText>
        </w:r>
      </w:del>
      <w:ins w:id="56" w:author="Georg Vogeler" w:date="2024-03-31T11:33:00Z">
        <w:r w:rsidR="00576DF9">
          <w:t>Mt.</w:t>
        </w:r>
        <w:r w:rsidR="00576DF9" w:rsidRPr="00EF2725">
          <w:t xml:space="preserve"> </w:t>
        </w:r>
      </w:ins>
      <w:proofErr w:type="spellStart"/>
      <w:r w:rsidRPr="00EF2725">
        <w:t>sambt</w:t>
      </w:r>
      <w:proofErr w:type="spellEnd"/>
      <w:r w:rsidRPr="00EF2725">
        <w:t xml:space="preserve"> </w:t>
      </w:r>
      <w:proofErr w:type="spellStart"/>
      <w:r w:rsidRPr="00EF2725">
        <w:t>derselbige</w:t>
      </w:r>
      <w:proofErr w:type="spellEnd"/>
      <w:ins w:id="57" w:author="Georg Vogeler" w:date="2024-03-31T11:34:00Z">
        <w:r w:rsidR="00576DF9">
          <w:t>(n)</w:t>
        </w:r>
      </w:ins>
      <w:r w:rsidRPr="00EF2725">
        <w:t xml:space="preserve"> </w:t>
      </w:r>
      <w:r w:rsidR="00576DF9">
        <w:br/>
      </w:r>
      <w:proofErr w:type="spellStart"/>
      <w:r w:rsidRPr="00EF2725">
        <w:t>Rathen</w:t>
      </w:r>
      <w:proofErr w:type="spellEnd"/>
      <w:r w:rsidRPr="00EF2725">
        <w:t xml:space="preserve"> </w:t>
      </w:r>
      <w:proofErr w:type="spellStart"/>
      <w:r w:rsidRPr="00EF2725">
        <w:t>vnd</w:t>
      </w:r>
      <w:proofErr w:type="spellEnd"/>
      <w:r w:rsidRPr="00EF2725">
        <w:t xml:space="preserve"> </w:t>
      </w:r>
      <w:proofErr w:type="spellStart"/>
      <w:r w:rsidRPr="00EF2725">
        <w:t>Commissarien</w:t>
      </w:r>
      <w:proofErr w:type="spellEnd"/>
      <w:r w:rsidRPr="00EF2725">
        <w:t xml:space="preserve"> auch des </w:t>
      </w:r>
      <w:proofErr w:type="spellStart"/>
      <w:r w:rsidRPr="00EF2725">
        <w:t>Churf</w:t>
      </w:r>
      <w:proofErr w:type="spellEnd"/>
      <w:r w:rsidRPr="00EF2725">
        <w:t xml:space="preserve"> </w:t>
      </w:r>
      <w:proofErr w:type="spellStart"/>
      <w:r w:rsidRPr="00EF2725">
        <w:t>Sachsisch</w:t>
      </w:r>
      <w:proofErr w:type="spellEnd"/>
      <w:r w:rsidRPr="00EF2725">
        <w:t xml:space="preserve"> </w:t>
      </w:r>
      <w:r w:rsidR="00576DF9">
        <w:br/>
      </w:r>
      <w:r w:rsidRPr="00EF2725">
        <w:t xml:space="preserve">Gesandten </w:t>
      </w:r>
      <w:proofErr w:type="spellStart"/>
      <w:r w:rsidRPr="00EF2725">
        <w:t>ain</w:t>
      </w:r>
      <w:proofErr w:type="spellEnd"/>
      <w:r w:rsidRPr="00EF2725">
        <w:t xml:space="preserve"> </w:t>
      </w:r>
      <w:proofErr w:type="spellStart"/>
      <w:r w:rsidRPr="00EF2725">
        <w:t>ansehenliche</w:t>
      </w:r>
      <w:proofErr w:type="spellEnd"/>
      <w:r w:rsidRPr="00EF2725">
        <w:t xml:space="preserve"> </w:t>
      </w:r>
      <w:proofErr w:type="spellStart"/>
      <w:r w:rsidRPr="00EF2725">
        <w:t>schickung</w:t>
      </w:r>
      <w:proofErr w:type="spellEnd"/>
      <w:r w:rsidRPr="00EF2725">
        <w:t xml:space="preserve">, an Hertzog </w:t>
      </w:r>
      <w:r w:rsidR="00576DF9">
        <w:br/>
      </w:r>
      <w:r w:rsidRPr="00EF2725">
        <w:t xml:space="preserve">Jo. Albrechten zu </w:t>
      </w:r>
      <w:proofErr w:type="spellStart"/>
      <w:r w:rsidRPr="00EF2725">
        <w:t>Meckelnburg</w:t>
      </w:r>
      <w:proofErr w:type="spellEnd"/>
      <w:r w:rsidRPr="00EF2725">
        <w:t xml:space="preserve"> mit </w:t>
      </w:r>
      <w:proofErr w:type="spellStart"/>
      <w:r w:rsidRPr="00EF2725">
        <w:t>Instr</w:t>
      </w:r>
      <w:proofErr w:type="spellEnd"/>
      <w:r w:rsidRPr="00EF2725">
        <w:t xml:space="preserve"> on verordnen </w:t>
      </w:r>
      <w:r w:rsidR="00576DF9">
        <w:br/>
      </w:r>
      <w:proofErr w:type="spellStart"/>
      <w:r w:rsidRPr="00EF2725">
        <w:t>Pitten</w:t>
      </w:r>
      <w:proofErr w:type="spellEnd"/>
      <w:r w:rsidRPr="00EF2725">
        <w:t xml:space="preserve">, Im fall Hertzog Jo: Albrecht </w:t>
      </w:r>
      <w:proofErr w:type="spellStart"/>
      <w:r w:rsidRPr="00EF2725">
        <w:t>auff</w:t>
      </w:r>
      <w:proofErr w:type="spellEnd"/>
      <w:r w:rsidRPr="00EF2725">
        <w:t xml:space="preserve"> </w:t>
      </w:r>
      <w:proofErr w:type="spellStart"/>
      <w:r w:rsidRPr="00EF2725">
        <w:t>Irer</w:t>
      </w:r>
      <w:proofErr w:type="spellEnd"/>
      <w:r w:rsidRPr="00EF2725">
        <w:t xml:space="preserve"> </w:t>
      </w:r>
      <w:del w:id="58" w:author="Georg Vogeler" w:date="2024-03-31T11:34:00Z">
        <w:r w:rsidRPr="00EF2725" w:rsidDel="00576DF9">
          <w:delText xml:space="preserve">as </w:delText>
        </w:r>
      </w:del>
      <w:ins w:id="59" w:author="Georg Vogeler" w:date="2024-03-31T11:34:00Z">
        <w:r w:rsidR="00576DF9">
          <w:t>M</w:t>
        </w:r>
      </w:ins>
      <w:ins w:id="60" w:author="Georg Vogeler" w:date="2024-03-31T12:35:00Z">
        <w:r w:rsidR="00063103">
          <w:t>t.</w:t>
        </w:r>
      </w:ins>
      <w:r w:rsidR="00576DF9" w:rsidRPr="00EF2725">
        <w:t xml:space="preserve"> </w:t>
      </w:r>
      <w:r w:rsidR="00576DF9">
        <w:br/>
      </w:r>
      <w:r w:rsidRPr="00EF2725">
        <w:t xml:space="preserve">ernstlichen </w:t>
      </w:r>
      <w:proofErr w:type="spellStart"/>
      <w:r w:rsidRPr="00EF2725">
        <w:t>beuelch</w:t>
      </w:r>
      <w:proofErr w:type="spellEnd"/>
      <w:r w:rsidRPr="00EF2725">
        <w:t xml:space="preserve"> </w:t>
      </w:r>
      <w:proofErr w:type="spellStart"/>
      <w:r w:rsidRPr="00EF2725">
        <w:t>vnd</w:t>
      </w:r>
      <w:proofErr w:type="spellEnd"/>
      <w:r w:rsidRPr="00EF2725">
        <w:t xml:space="preserve"> </w:t>
      </w:r>
      <w:proofErr w:type="spellStart"/>
      <w:r w:rsidRPr="00EF2725">
        <w:t>berurte</w:t>
      </w:r>
      <w:proofErr w:type="spellEnd"/>
      <w:r w:rsidRPr="00EF2725">
        <w:t xml:space="preserve"> </w:t>
      </w:r>
      <w:proofErr w:type="spellStart"/>
      <w:r w:rsidRPr="00EF2725">
        <w:t>schickung</w:t>
      </w:r>
      <w:proofErr w:type="spellEnd"/>
      <w:r w:rsidRPr="00EF2725">
        <w:t xml:space="preserve">, </w:t>
      </w:r>
      <w:proofErr w:type="spellStart"/>
      <w:r w:rsidRPr="00EF2725">
        <w:t>abschlegige</w:t>
      </w:r>
      <w:proofErr w:type="spellEnd"/>
      <w:r w:rsidRPr="00EF2725">
        <w:t xml:space="preserve"> </w:t>
      </w:r>
      <w:r w:rsidR="00576DF9">
        <w:br/>
      </w:r>
      <w:proofErr w:type="spellStart"/>
      <w:r w:rsidRPr="00EF2725">
        <w:t>tunckle</w:t>
      </w:r>
      <w:proofErr w:type="spellEnd"/>
      <w:r w:rsidRPr="00EF2725">
        <w:t xml:space="preserve"> oder </w:t>
      </w:r>
      <w:proofErr w:type="spellStart"/>
      <w:r w:rsidRPr="00EF2725">
        <w:t>zweifelhafftige</w:t>
      </w:r>
      <w:proofErr w:type="spellEnd"/>
      <w:r w:rsidRPr="00EF2725">
        <w:t xml:space="preserve"> </w:t>
      </w:r>
      <w:proofErr w:type="spellStart"/>
      <w:r w:rsidRPr="00EF2725">
        <w:t>antwort</w:t>
      </w:r>
      <w:proofErr w:type="spellEnd"/>
      <w:r w:rsidRPr="00EF2725">
        <w:t xml:space="preserve"> geben wurde </w:t>
      </w:r>
      <w:r w:rsidR="00576DF9">
        <w:br/>
      </w:r>
      <w:proofErr w:type="spellStart"/>
      <w:r w:rsidRPr="00EF2725">
        <w:t>Ir</w:t>
      </w:r>
      <w:proofErr w:type="spellEnd"/>
      <w:r w:rsidRPr="00EF2725">
        <w:t xml:space="preserve"> </w:t>
      </w:r>
      <w:del w:id="61" w:author="Georg Vogeler" w:date="2024-03-31T11:35:00Z">
        <w:r w:rsidRPr="00EF2725" w:rsidDel="00576DF9">
          <w:delText>as</w:delText>
        </w:r>
      </w:del>
      <w:proofErr w:type="spellStart"/>
      <w:ins w:id="62" w:author="Georg Vogeler" w:date="2024-03-31T11:35:00Z">
        <w:r w:rsidR="00576DF9">
          <w:t>Mt</w:t>
        </w:r>
      </w:ins>
      <w:proofErr w:type="spellEnd"/>
      <w:r w:rsidRPr="00EF2725">
        <w:t xml:space="preserve"> wolle </w:t>
      </w:r>
      <w:proofErr w:type="spellStart"/>
      <w:r w:rsidRPr="00EF2725">
        <w:t>Sy</w:t>
      </w:r>
      <w:proofErr w:type="spellEnd"/>
      <w:r w:rsidRPr="00EF2725">
        <w:t xml:space="preserve"> </w:t>
      </w:r>
      <w:proofErr w:type="spellStart"/>
      <w:r w:rsidRPr="00EF2725">
        <w:t>verstendigen</w:t>
      </w:r>
      <w:proofErr w:type="spellEnd"/>
      <w:r w:rsidRPr="00EF2725">
        <w:t xml:space="preserve">, </w:t>
      </w:r>
      <w:proofErr w:type="spellStart"/>
      <w:r w:rsidRPr="00EF2725">
        <w:t>weß</w:t>
      </w:r>
      <w:proofErr w:type="spellEnd"/>
      <w:r w:rsidRPr="00EF2725">
        <w:t xml:space="preserve"> </w:t>
      </w:r>
      <w:proofErr w:type="spellStart"/>
      <w:r w:rsidRPr="00EF2725">
        <w:t>sy</w:t>
      </w:r>
      <w:proofErr w:type="spellEnd"/>
      <w:r w:rsidRPr="00EF2725">
        <w:t xml:space="preserve"> sich weiter </w:t>
      </w:r>
      <w:r w:rsidR="00576DF9">
        <w:br/>
      </w:r>
      <w:proofErr w:type="spellStart"/>
      <w:r w:rsidRPr="00EF2725">
        <w:t>darauff</w:t>
      </w:r>
      <w:proofErr w:type="spellEnd"/>
      <w:r w:rsidRPr="00EF2725">
        <w:t xml:space="preserve"> </w:t>
      </w:r>
      <w:proofErr w:type="spellStart"/>
      <w:r w:rsidRPr="00EF2725">
        <w:t>zuhalt</w:t>
      </w:r>
      <w:proofErr w:type="spellEnd"/>
      <w:r w:rsidRPr="00EF2725">
        <w:t xml:space="preserve"> </w:t>
      </w:r>
    </w:p>
    <w:p w:rsidR="00576DF9" w:rsidRDefault="00A87AF0">
      <w:proofErr w:type="spellStart"/>
      <w:r w:rsidRPr="00EF2725">
        <w:t>Boh</w:t>
      </w:r>
      <w:del w:id="63" w:author="Georg Vogeler" w:date="2024-03-31T11:36:00Z">
        <w:r w:rsidRPr="00EF2725" w:rsidDel="00576DF9">
          <w:delText>n</w:delText>
        </w:r>
      </w:del>
      <w:ins w:id="64" w:author="Georg Vogeler" w:date="2024-03-31T11:36:00Z">
        <w:r w:rsidR="00576DF9">
          <w:t>u</w:t>
        </w:r>
      </w:ins>
      <w:r w:rsidRPr="00EF2725">
        <w:t>ßla</w:t>
      </w:r>
      <w:proofErr w:type="spellEnd"/>
      <w:r w:rsidRPr="00EF2725">
        <w:t xml:space="preserve"> Felix von </w:t>
      </w:r>
      <w:proofErr w:type="spellStart"/>
      <w:r w:rsidRPr="00EF2725">
        <w:t>Hassenstain</w:t>
      </w:r>
      <w:proofErr w:type="spellEnd"/>
      <w:r w:rsidRPr="00EF2725">
        <w:t xml:space="preserve"> </w:t>
      </w:r>
      <w:r w:rsidR="00576DF9">
        <w:br/>
      </w:r>
      <w:del w:id="65" w:author="Georg Vogeler" w:date="2024-03-31T11:35:00Z">
        <w:r w:rsidRPr="00EF2725" w:rsidDel="00576DF9">
          <w:delText>k</w:delText>
        </w:r>
      </w:del>
      <w:ins w:id="66" w:author="Georg Vogeler" w:date="2024-03-31T11:35:00Z">
        <w:r w:rsidR="00576DF9">
          <w:t>R</w:t>
        </w:r>
      </w:ins>
      <w:r w:rsidRPr="00EF2725">
        <w:t xml:space="preserve">elation, </w:t>
      </w:r>
      <w:proofErr w:type="spellStart"/>
      <w:r w:rsidRPr="00EF2725">
        <w:t>auff</w:t>
      </w:r>
      <w:proofErr w:type="spellEnd"/>
      <w:r w:rsidRPr="00EF2725">
        <w:t xml:space="preserve"> dem </w:t>
      </w:r>
      <w:proofErr w:type="spellStart"/>
      <w:r w:rsidRPr="00EF2725">
        <w:t>gehaltnen</w:t>
      </w:r>
      <w:proofErr w:type="spellEnd"/>
      <w:r w:rsidRPr="00EF2725">
        <w:t xml:space="preserve"> </w:t>
      </w:r>
      <w:proofErr w:type="spellStart"/>
      <w:r w:rsidRPr="00EF2725">
        <w:t>Kra</w:t>
      </w:r>
      <w:ins w:id="67" w:author="Georg Vogeler" w:date="2024-03-31T11:35:00Z">
        <w:r w:rsidR="00576DF9">
          <w:t>i</w:t>
        </w:r>
      </w:ins>
      <w:del w:id="68" w:author="Georg Vogeler" w:date="2024-03-31T11:35:00Z">
        <w:r w:rsidRPr="00EF2725" w:rsidDel="00576DF9">
          <w:delText>n</w:delText>
        </w:r>
      </w:del>
      <w:r w:rsidRPr="00EF2725">
        <w:t>ßtag</w:t>
      </w:r>
      <w:proofErr w:type="spellEnd"/>
      <w:r w:rsidRPr="00EF2725">
        <w:t xml:space="preserve"> zu Bra</w:t>
      </w:r>
      <w:ins w:id="69" w:author="Georg Vogeler" w:date="2024-03-31T11:35:00Z">
        <w:r w:rsidR="00576DF9">
          <w:t>u</w:t>
        </w:r>
      </w:ins>
      <w:del w:id="70" w:author="Georg Vogeler" w:date="2024-03-31T11:35:00Z">
        <w:r w:rsidRPr="00EF2725" w:rsidDel="00576DF9">
          <w:delText>n</w:delText>
        </w:r>
      </w:del>
      <w:r w:rsidRPr="00EF2725">
        <w:t>n</w:t>
      </w:r>
      <w:r w:rsidR="00576DF9">
        <w:br/>
      </w:r>
      <w:r w:rsidRPr="00EF2725">
        <w:t xml:space="preserve">schweig </w:t>
      </w:r>
      <w:proofErr w:type="spellStart"/>
      <w:r w:rsidRPr="00EF2725">
        <w:t>verloffner</w:t>
      </w:r>
      <w:proofErr w:type="spellEnd"/>
      <w:r w:rsidRPr="00EF2725">
        <w:t xml:space="preserve"> </w:t>
      </w:r>
      <w:proofErr w:type="spellStart"/>
      <w:r w:rsidRPr="00EF2725">
        <w:t>handlung</w:t>
      </w:r>
      <w:proofErr w:type="spellEnd"/>
      <w:r w:rsidRPr="00EF2725">
        <w:t xml:space="preserve"> </w:t>
      </w:r>
    </w:p>
    <w:p w:rsidR="00576DF9" w:rsidRDefault="00A87AF0">
      <w:proofErr w:type="spellStart"/>
      <w:r w:rsidRPr="00EF2725">
        <w:t>Boh</w:t>
      </w:r>
      <w:del w:id="71" w:author="Georg Vogeler" w:date="2024-03-31T11:36:00Z">
        <w:r w:rsidRPr="00EF2725" w:rsidDel="00576DF9">
          <w:delText>n</w:delText>
        </w:r>
      </w:del>
      <w:ins w:id="72" w:author="Georg Vogeler" w:date="2024-03-31T11:36:00Z">
        <w:r w:rsidR="00576DF9">
          <w:t>u</w:t>
        </w:r>
      </w:ins>
      <w:r w:rsidRPr="00EF2725">
        <w:t>ßla</w:t>
      </w:r>
      <w:proofErr w:type="spellEnd"/>
      <w:r w:rsidRPr="00EF2725">
        <w:t xml:space="preserve"> Fel</w:t>
      </w:r>
      <w:ins w:id="73" w:author="Georg Vogeler" w:date="2024-03-31T11:36:00Z">
        <w:r w:rsidR="00576DF9">
          <w:t>i</w:t>
        </w:r>
      </w:ins>
      <w:del w:id="74" w:author="Georg Vogeler" w:date="2024-03-31T11:36:00Z">
        <w:r w:rsidRPr="00EF2725" w:rsidDel="00576DF9">
          <w:delText>r</w:delText>
        </w:r>
      </w:del>
      <w:r w:rsidRPr="00EF2725">
        <w:t xml:space="preserve">x von </w:t>
      </w:r>
      <w:proofErr w:type="spellStart"/>
      <w:r w:rsidRPr="00EF2725">
        <w:t>Hassenstain</w:t>
      </w:r>
      <w:proofErr w:type="spellEnd"/>
      <w:r w:rsidRPr="00EF2725">
        <w:t xml:space="preserve"> </w:t>
      </w:r>
      <w:r w:rsidR="00576DF9">
        <w:br/>
      </w:r>
      <w:r w:rsidRPr="00EF2725">
        <w:t xml:space="preserve">und Ernst von Rechenberg </w:t>
      </w:r>
    </w:p>
    <w:p w:rsidR="00576DF9" w:rsidRDefault="00A87AF0">
      <w:proofErr w:type="spellStart"/>
      <w:r w:rsidRPr="00EF2725">
        <w:t>Auß</w:t>
      </w:r>
      <w:proofErr w:type="spellEnd"/>
      <w:r w:rsidRPr="00EF2725">
        <w:t xml:space="preserve"> </w:t>
      </w:r>
      <w:del w:id="75" w:author="Georg Vogeler" w:date="2024-03-31T11:36:00Z">
        <w:r w:rsidRPr="00EF2725" w:rsidDel="00576DF9">
          <w:delText>V</w:delText>
        </w:r>
      </w:del>
      <w:ins w:id="76" w:author="Georg Vogeler" w:date="2024-03-31T11:36:00Z">
        <w:r w:rsidR="00576DF9">
          <w:t>R</w:t>
        </w:r>
      </w:ins>
      <w:r w:rsidRPr="00EF2725">
        <w:t xml:space="preserve">ostock, Relation da selbst </w:t>
      </w:r>
      <w:proofErr w:type="spellStart"/>
      <w:r w:rsidRPr="00EF2725">
        <w:t>verloffner</w:t>
      </w:r>
      <w:proofErr w:type="spellEnd"/>
      <w:r w:rsidRPr="00EF2725">
        <w:t xml:space="preserve"> </w:t>
      </w:r>
      <w:proofErr w:type="spellStart"/>
      <w:r w:rsidRPr="00EF2725">
        <w:t>handlung</w:t>
      </w:r>
      <w:proofErr w:type="spellEnd"/>
      <w:r w:rsidRPr="00EF2725">
        <w:t xml:space="preserve"> </w:t>
      </w:r>
      <w:r w:rsidR="00576DF9">
        <w:br/>
      </w:r>
      <w:r w:rsidRPr="00EF2725">
        <w:t xml:space="preserve">zwischen </w:t>
      </w:r>
      <w:proofErr w:type="spellStart"/>
      <w:r w:rsidRPr="00EF2725">
        <w:t>hertzog</w:t>
      </w:r>
      <w:proofErr w:type="spellEnd"/>
      <w:r w:rsidRPr="00EF2725">
        <w:t xml:space="preserve"> Jo Albrecht </w:t>
      </w:r>
      <w:proofErr w:type="spellStart"/>
      <w:r w:rsidRPr="00EF2725">
        <w:t>vnnd</w:t>
      </w:r>
      <w:proofErr w:type="spellEnd"/>
      <w:r w:rsidRPr="00EF2725">
        <w:t xml:space="preserve"> </w:t>
      </w:r>
      <w:proofErr w:type="spellStart"/>
      <w:r w:rsidRPr="00EF2725">
        <w:t>Vlrichn</w:t>
      </w:r>
      <w:proofErr w:type="spellEnd"/>
      <w:r w:rsidRPr="00EF2725">
        <w:t xml:space="preserve"> zu </w:t>
      </w:r>
      <w:proofErr w:type="spellStart"/>
      <w:r w:rsidRPr="00EF2725">
        <w:t>Meckeln</w:t>
      </w:r>
      <w:proofErr w:type="spellEnd"/>
      <w:r w:rsidRPr="00EF2725">
        <w:t xml:space="preserve"> </w:t>
      </w:r>
      <w:r w:rsidR="00576DF9">
        <w:br/>
      </w:r>
      <w:proofErr w:type="spellStart"/>
      <w:r w:rsidRPr="00EF2725">
        <w:t>burg</w:t>
      </w:r>
      <w:proofErr w:type="spellEnd"/>
      <w:r w:rsidRPr="00EF2725">
        <w:t xml:space="preserve"> </w:t>
      </w:r>
    </w:p>
    <w:p w:rsidR="00576DF9" w:rsidRDefault="00A87AF0">
      <w:proofErr w:type="spellStart"/>
      <w:r w:rsidRPr="00EF2725">
        <w:t>Churf</w:t>
      </w:r>
      <w:proofErr w:type="spellEnd"/>
      <w:r w:rsidRPr="00EF2725">
        <w:t xml:space="preserve"> zu Sachsen </w:t>
      </w:r>
    </w:p>
    <w:p w:rsidR="0090499B" w:rsidRPr="00EF2725" w:rsidRDefault="00A87AF0">
      <w:r w:rsidRPr="00EF2725">
        <w:t xml:space="preserve">Bericht </w:t>
      </w:r>
      <w:proofErr w:type="spellStart"/>
      <w:r w:rsidRPr="00EF2725">
        <w:t>waß</w:t>
      </w:r>
      <w:proofErr w:type="spellEnd"/>
      <w:r w:rsidRPr="00EF2725">
        <w:t xml:space="preserve"> sich </w:t>
      </w:r>
      <w:proofErr w:type="spellStart"/>
      <w:r w:rsidRPr="00EF2725">
        <w:t>fur</w:t>
      </w:r>
      <w:proofErr w:type="spellEnd"/>
      <w:r w:rsidRPr="00EF2725">
        <w:t xml:space="preserve"> </w:t>
      </w:r>
      <w:proofErr w:type="spellStart"/>
      <w:r w:rsidRPr="00EF2725">
        <w:t>wechselschrifften</w:t>
      </w:r>
      <w:proofErr w:type="spellEnd"/>
      <w:r w:rsidRPr="00EF2725">
        <w:t xml:space="preserve"> zwischen d</w:t>
      </w:r>
      <w:ins w:id="77" w:author="Georg Vogeler" w:date="2024-03-31T11:37:00Z">
        <w:r w:rsidR="00576DF9">
          <w:t>(</w:t>
        </w:r>
      </w:ins>
      <w:r w:rsidRPr="00EF2725">
        <w:t>e</w:t>
      </w:r>
      <w:ins w:id="78" w:author="Georg Vogeler" w:date="2024-03-31T11:37:00Z">
        <w:r w:rsidR="00576DF9">
          <w:t>r)</w:t>
        </w:r>
      </w:ins>
      <w:r w:rsidR="00576DF9">
        <w:br/>
      </w:r>
      <w:r w:rsidRPr="00EF2725">
        <w:t xml:space="preserve"> Kay </w:t>
      </w:r>
      <w:del w:id="79" w:author="Georg Vogeler" w:date="2024-03-31T11:37:00Z">
        <w:r w:rsidRPr="00EF2725" w:rsidDel="00576DF9">
          <w:delText xml:space="preserve">ds </w:delText>
        </w:r>
      </w:del>
      <w:ins w:id="80" w:author="Georg Vogeler" w:date="2024-03-31T11:37:00Z">
        <w:r w:rsidR="00576DF9">
          <w:t>Mt.</w:t>
        </w:r>
        <w:r w:rsidR="00576DF9" w:rsidRPr="00EF2725">
          <w:t xml:space="preserve"> </w:t>
        </w:r>
      </w:ins>
      <w:proofErr w:type="spellStart"/>
      <w:r w:rsidRPr="00EF2725">
        <w:t>Commissarien</w:t>
      </w:r>
      <w:proofErr w:type="spellEnd"/>
      <w:r w:rsidRPr="00EF2725">
        <w:t xml:space="preserve"> </w:t>
      </w:r>
      <w:proofErr w:type="spellStart"/>
      <w:r w:rsidRPr="00EF2725">
        <w:t>vnnd</w:t>
      </w:r>
      <w:proofErr w:type="spellEnd"/>
      <w:r w:rsidRPr="00EF2725">
        <w:t xml:space="preserve"> Hertzog </w:t>
      </w:r>
      <w:proofErr w:type="spellStart"/>
      <w:r w:rsidRPr="00EF2725">
        <w:t>Vlrich</w:t>
      </w:r>
      <w:proofErr w:type="spellEnd"/>
      <w:r w:rsidRPr="00EF2725">
        <w:t xml:space="preserve"> zu </w:t>
      </w:r>
      <w:r w:rsidR="00CD35ED">
        <w:br/>
      </w:r>
      <w:proofErr w:type="spellStart"/>
      <w:r w:rsidRPr="00EF2725">
        <w:t>Meckelnburg</w:t>
      </w:r>
      <w:proofErr w:type="spellEnd"/>
      <w:r w:rsidRPr="00EF2725">
        <w:t xml:space="preserve"> </w:t>
      </w:r>
      <w:proofErr w:type="spellStart"/>
      <w:r w:rsidRPr="00EF2725">
        <w:t>zugetrage</w:t>
      </w:r>
      <w:proofErr w:type="spellEnd"/>
      <w:r w:rsidRPr="00EF2725">
        <w:t xml:space="preserve"> </w:t>
      </w:r>
    </w:p>
    <w:p w:rsidR="00CD35ED" w:rsidRDefault="00CD35ED">
      <w:r>
        <w:br w:type="page"/>
      </w:r>
    </w:p>
    <w:p w:rsidR="006E79BA" w:rsidRDefault="006E79BA" w:rsidP="006E79BA">
      <w:pPr>
        <w:pStyle w:val="berschrift1"/>
      </w:pPr>
      <w:proofErr w:type="spellStart"/>
      <w:r>
        <w:lastRenderedPageBreak/>
        <w:t>Fol</w:t>
      </w:r>
      <w:proofErr w:type="spellEnd"/>
      <w:r>
        <w:t>. 15v</w:t>
      </w:r>
    </w:p>
    <w:p w:rsidR="0090499B" w:rsidRPr="00EF2725" w:rsidRDefault="00A87AF0">
      <w:r w:rsidRPr="00EF2725">
        <w:t xml:space="preserve">15 </w:t>
      </w:r>
    </w:p>
    <w:p w:rsidR="00CD35ED" w:rsidRDefault="00A87AF0">
      <w:proofErr w:type="spellStart"/>
      <w:r w:rsidRPr="00EF2725">
        <w:t>Vberschickt</w:t>
      </w:r>
      <w:proofErr w:type="spellEnd"/>
      <w:r w:rsidRPr="00EF2725">
        <w:t xml:space="preserve"> </w:t>
      </w:r>
      <w:proofErr w:type="spellStart"/>
      <w:r w:rsidRPr="00EF2725">
        <w:t>allerlay</w:t>
      </w:r>
      <w:proofErr w:type="spellEnd"/>
      <w:r w:rsidRPr="00EF2725">
        <w:t xml:space="preserve"> </w:t>
      </w:r>
      <w:proofErr w:type="spellStart"/>
      <w:r w:rsidRPr="00EF2725">
        <w:t>k</w:t>
      </w:r>
      <w:ins w:id="81" w:author="Georg Vogeler" w:date="2024-03-31T11:38:00Z">
        <w:r w:rsidR="00CD35ED">
          <w:t>u</w:t>
        </w:r>
      </w:ins>
      <w:del w:id="82" w:author="Georg Vogeler" w:date="2024-03-31T11:38:00Z">
        <w:r w:rsidRPr="00EF2725" w:rsidDel="00CD35ED">
          <w:delText>n</w:delText>
        </w:r>
      </w:del>
      <w:r w:rsidRPr="00EF2725">
        <w:t>ndschafften</w:t>
      </w:r>
      <w:proofErr w:type="spellEnd"/>
      <w:r w:rsidRPr="00EF2725">
        <w:t xml:space="preserve"> von </w:t>
      </w:r>
      <w:proofErr w:type="spellStart"/>
      <w:r w:rsidRPr="00EF2725">
        <w:t>newen</w:t>
      </w:r>
      <w:proofErr w:type="spellEnd"/>
      <w:r w:rsidRPr="00EF2725">
        <w:t xml:space="preserve"> Schwedische </w:t>
      </w:r>
      <w:r w:rsidR="00CD35ED">
        <w:br/>
      </w:r>
      <w:proofErr w:type="spellStart"/>
      <w:r w:rsidRPr="00EF2725">
        <w:t>kundschafften</w:t>
      </w:r>
      <w:proofErr w:type="spellEnd"/>
      <w:r w:rsidRPr="00EF2725">
        <w:t xml:space="preserve"> so </w:t>
      </w:r>
      <w:proofErr w:type="spellStart"/>
      <w:r w:rsidRPr="00EF2725">
        <w:t>I</w:t>
      </w:r>
      <w:del w:id="83" w:author="Georg Vogeler" w:date="2024-03-31T11:38:00Z">
        <w:r w:rsidRPr="00EF2725" w:rsidDel="00CD35ED">
          <w:delText>m</w:delText>
        </w:r>
      </w:del>
      <w:ins w:id="84" w:author="Georg Vogeler" w:date="2024-03-31T11:38:00Z">
        <w:r w:rsidR="00CD35ED">
          <w:t>n</w:t>
        </w:r>
      </w:ins>
      <w:r w:rsidRPr="00EF2725">
        <w:t>e</w:t>
      </w:r>
      <w:proofErr w:type="spellEnd"/>
      <w:r w:rsidRPr="00EF2725">
        <w:t xml:space="preserve"> </w:t>
      </w:r>
      <w:proofErr w:type="spellStart"/>
      <w:r w:rsidRPr="00EF2725">
        <w:t>einkomen</w:t>
      </w:r>
      <w:proofErr w:type="spellEnd"/>
      <w:r w:rsidRPr="00EF2725">
        <w:t xml:space="preserve"> </w:t>
      </w:r>
    </w:p>
    <w:p w:rsidR="00CD35ED" w:rsidRDefault="00063103">
      <w:ins w:id="85" w:author="Georg Vogeler" w:date="2024-03-31T12:37:00Z">
        <w:r>
          <w:t xml:space="preserve">1. </w:t>
        </w:r>
      </w:ins>
      <w:r w:rsidR="00A87AF0" w:rsidRPr="00EF2725">
        <w:t xml:space="preserve">Johans Albrecht Hertzog zu </w:t>
      </w:r>
      <w:proofErr w:type="spellStart"/>
      <w:r w:rsidR="00A87AF0" w:rsidRPr="00EF2725">
        <w:t>Meckelnburg</w:t>
      </w:r>
      <w:proofErr w:type="spellEnd"/>
      <w:r w:rsidR="00A87AF0" w:rsidRPr="00EF2725">
        <w:t xml:space="preserve"> </w:t>
      </w:r>
      <w:del w:id="86" w:author="Georg Vogeler" w:date="2024-03-31T11:38:00Z">
        <w:r w:rsidR="00A87AF0" w:rsidRPr="00EF2725" w:rsidDel="00CD35ED">
          <w:delText>sg</w:delText>
        </w:r>
      </w:del>
      <w:ins w:id="87" w:author="Georg Vogeler" w:date="2024-03-31T11:38:00Z">
        <w:r w:rsidR="00CD35ED">
          <w:t>c(</w:t>
        </w:r>
        <w:proofErr w:type="spellStart"/>
        <w:r w:rsidR="00CD35ED">
          <w:t>ontra</w:t>
        </w:r>
        <w:proofErr w:type="spellEnd"/>
        <w:r w:rsidR="00CD35ED">
          <w:t>)</w:t>
        </w:r>
      </w:ins>
      <w:r w:rsidR="00A87AF0" w:rsidRPr="00EF2725">
        <w:t xml:space="preserve"> Hertzog </w:t>
      </w:r>
      <w:r w:rsidR="00CD35ED">
        <w:br/>
      </w:r>
      <w:proofErr w:type="spellStart"/>
      <w:r w:rsidR="00A87AF0" w:rsidRPr="00EF2725">
        <w:t>Vlrichen</w:t>
      </w:r>
      <w:proofErr w:type="spellEnd"/>
      <w:r w:rsidR="00A87AF0" w:rsidRPr="00EF2725">
        <w:t xml:space="preserve"> seinen </w:t>
      </w:r>
      <w:proofErr w:type="spellStart"/>
      <w:r w:rsidR="00A87AF0" w:rsidRPr="00EF2725">
        <w:t>bruedern</w:t>
      </w:r>
      <w:proofErr w:type="spellEnd"/>
      <w:r w:rsidR="00A87AF0" w:rsidRPr="00EF2725">
        <w:t xml:space="preserve"> vom 26 Jan</w:t>
      </w:r>
      <w:ins w:id="88" w:author="Georg Vogeler" w:date="2024-03-31T11:38:00Z">
        <w:r w:rsidR="00CD35ED">
          <w:t>(</w:t>
        </w:r>
        <w:proofErr w:type="spellStart"/>
        <w:r w:rsidR="00CD35ED">
          <w:t>uarii</w:t>
        </w:r>
        <w:proofErr w:type="spellEnd"/>
        <w:r w:rsidR="00CD35ED">
          <w:t>)</w:t>
        </w:r>
      </w:ins>
      <w:del w:id="89" w:author="Georg Vogeler" w:date="2024-03-31T11:38:00Z">
        <w:r w:rsidR="00A87AF0" w:rsidRPr="00EF2725" w:rsidDel="00CD35ED">
          <w:delText>7</w:delText>
        </w:r>
      </w:del>
      <w:r w:rsidR="00A87AF0" w:rsidRPr="00EF2725">
        <w:t xml:space="preserve"> </w:t>
      </w:r>
    </w:p>
    <w:p w:rsidR="006D6A15" w:rsidRDefault="00A87AF0">
      <w:proofErr w:type="spellStart"/>
      <w:r w:rsidRPr="00EF2725">
        <w:t>Vmb</w:t>
      </w:r>
      <w:proofErr w:type="spellEnd"/>
      <w:r w:rsidRPr="00EF2725">
        <w:t xml:space="preserve"> Inhibition an seinen </w:t>
      </w:r>
      <w:proofErr w:type="spellStart"/>
      <w:r w:rsidRPr="00EF2725">
        <w:t>Brued</w:t>
      </w:r>
      <w:proofErr w:type="spellEnd"/>
      <w:ins w:id="90" w:author="Georg Vogeler" w:date="2024-03-31T11:48:00Z">
        <w:r w:rsidR="006D6A15">
          <w:t>(er)</w:t>
        </w:r>
      </w:ins>
      <w:r w:rsidRPr="00EF2725">
        <w:t xml:space="preserve">n, </w:t>
      </w:r>
      <w:proofErr w:type="spellStart"/>
      <w:r w:rsidRPr="00EF2725">
        <w:t>Das</w:t>
      </w:r>
      <w:proofErr w:type="spellEnd"/>
      <w:r w:rsidRPr="00EF2725">
        <w:t xml:space="preserve"> er die </w:t>
      </w:r>
      <w:r w:rsidR="006D6A15">
        <w:br/>
      </w:r>
      <w:proofErr w:type="spellStart"/>
      <w:r w:rsidRPr="00EF2725">
        <w:t>Stat</w:t>
      </w:r>
      <w:proofErr w:type="spellEnd"/>
      <w:r w:rsidRPr="00EF2725">
        <w:t xml:space="preserve"> Rostock mit </w:t>
      </w:r>
      <w:proofErr w:type="spellStart"/>
      <w:r w:rsidRPr="00EF2725">
        <w:t>anford</w:t>
      </w:r>
      <w:proofErr w:type="spellEnd"/>
      <w:ins w:id="91" w:author="Georg Vogeler" w:date="2024-03-31T11:48:00Z">
        <w:r w:rsidR="006D6A15">
          <w:t>(er)</w:t>
        </w:r>
      </w:ins>
      <w:proofErr w:type="spellStart"/>
      <w:r w:rsidRPr="00EF2725">
        <w:t>ung</w:t>
      </w:r>
      <w:proofErr w:type="spellEnd"/>
      <w:r w:rsidRPr="00EF2725">
        <w:t xml:space="preserve"> seines </w:t>
      </w:r>
      <w:proofErr w:type="spellStart"/>
      <w:r w:rsidRPr="00EF2725">
        <w:t>vnnotturfftig</w:t>
      </w:r>
      <w:proofErr w:type="spellEnd"/>
      <w:r w:rsidRPr="00EF2725">
        <w:t xml:space="preserve"> </w:t>
      </w:r>
      <w:r w:rsidR="006D6A15">
        <w:br/>
      </w:r>
      <w:proofErr w:type="spellStart"/>
      <w:r w:rsidRPr="00EF2725">
        <w:t>auffgewendten</w:t>
      </w:r>
      <w:proofErr w:type="spellEnd"/>
      <w:r w:rsidRPr="00EF2725">
        <w:t xml:space="preserve"> </w:t>
      </w:r>
      <w:proofErr w:type="spellStart"/>
      <w:r w:rsidRPr="00EF2725">
        <w:t>Kriegscostens</w:t>
      </w:r>
      <w:proofErr w:type="spellEnd"/>
      <w:r w:rsidRPr="00EF2725">
        <w:t xml:space="preserve"> </w:t>
      </w:r>
      <w:proofErr w:type="spellStart"/>
      <w:r w:rsidRPr="00EF2725">
        <w:t>nit</w:t>
      </w:r>
      <w:proofErr w:type="spellEnd"/>
      <w:r w:rsidRPr="00EF2725">
        <w:t xml:space="preserve"> beschwere. </w:t>
      </w:r>
    </w:p>
    <w:p w:rsidR="006D6A15" w:rsidRDefault="006D6A15">
      <w:ins w:id="92" w:author="Georg Vogeler" w:date="2024-03-31T11:48:00Z">
        <w:r>
          <w:t xml:space="preserve">2. </w:t>
        </w:r>
      </w:ins>
      <w:r w:rsidR="00A87AF0" w:rsidRPr="00EF2725">
        <w:t xml:space="preserve">Idem In </w:t>
      </w:r>
      <w:proofErr w:type="spellStart"/>
      <w:r w:rsidR="00A87AF0" w:rsidRPr="00EF2725">
        <w:t>ainem</w:t>
      </w:r>
      <w:proofErr w:type="spellEnd"/>
      <w:r w:rsidR="00A87AF0" w:rsidRPr="00EF2725">
        <w:t xml:space="preserve"> </w:t>
      </w:r>
      <w:proofErr w:type="spellStart"/>
      <w:r w:rsidR="00A87AF0" w:rsidRPr="00EF2725">
        <w:t>andr</w:t>
      </w:r>
      <w:proofErr w:type="spellEnd"/>
      <w:r w:rsidR="00A87AF0" w:rsidRPr="00EF2725">
        <w:t xml:space="preserve"> </w:t>
      </w:r>
      <w:proofErr w:type="spellStart"/>
      <w:r w:rsidR="00A87AF0" w:rsidRPr="00EF2725">
        <w:t>schreiben</w:t>
      </w:r>
      <w:proofErr w:type="spellEnd"/>
      <w:r w:rsidR="00A87AF0" w:rsidRPr="00EF2725">
        <w:t xml:space="preserve"> vom 20 Jan </w:t>
      </w:r>
    </w:p>
    <w:p w:rsidR="006D6A15" w:rsidRDefault="00A87AF0">
      <w:r w:rsidRPr="00EF2725">
        <w:t xml:space="preserve">Antwort </w:t>
      </w:r>
      <w:proofErr w:type="spellStart"/>
      <w:r w:rsidRPr="00EF2725">
        <w:t>auff</w:t>
      </w:r>
      <w:proofErr w:type="spellEnd"/>
      <w:r w:rsidRPr="00EF2725">
        <w:t xml:space="preserve"> der Kay </w:t>
      </w:r>
      <w:del w:id="93" w:author="Georg Vogeler" w:date="2024-03-31T11:48:00Z">
        <w:r w:rsidRPr="00EF2725" w:rsidDel="006D6A15">
          <w:delText>as</w:delText>
        </w:r>
      </w:del>
      <w:ins w:id="94" w:author="Georg Vogeler" w:date="2024-03-31T11:48:00Z">
        <w:r w:rsidR="006D6A15">
          <w:t>Mt.</w:t>
        </w:r>
      </w:ins>
      <w:r w:rsidRPr="00EF2725">
        <w:t xml:space="preserve">, den ersten </w:t>
      </w:r>
      <w:proofErr w:type="spellStart"/>
      <w:r w:rsidRPr="00EF2725">
        <w:t>decemb</w:t>
      </w:r>
      <w:proofErr w:type="spellEnd"/>
      <w:r w:rsidRPr="00EF2725">
        <w:t xml:space="preserve"> </w:t>
      </w:r>
      <w:r w:rsidR="006D6A15">
        <w:br/>
      </w:r>
      <w:proofErr w:type="spellStart"/>
      <w:r w:rsidRPr="00EF2725">
        <w:t>Jungsthin</w:t>
      </w:r>
      <w:proofErr w:type="spellEnd"/>
      <w:r w:rsidRPr="00EF2725">
        <w:t xml:space="preserve"> an </w:t>
      </w:r>
      <w:proofErr w:type="spellStart"/>
      <w:r w:rsidRPr="00EF2725">
        <w:t>Ine</w:t>
      </w:r>
      <w:proofErr w:type="spellEnd"/>
      <w:r w:rsidRPr="00EF2725">
        <w:t xml:space="preserve"> </w:t>
      </w:r>
      <w:proofErr w:type="spellStart"/>
      <w:r w:rsidRPr="00EF2725">
        <w:t>außgangen</w:t>
      </w:r>
      <w:proofErr w:type="spellEnd"/>
      <w:r w:rsidRPr="00EF2725">
        <w:t xml:space="preserve"> schreiben </w:t>
      </w:r>
    </w:p>
    <w:p w:rsidR="006D6A15" w:rsidRDefault="00A87AF0">
      <w:r w:rsidRPr="00EF2725">
        <w:t xml:space="preserve">Pitt </w:t>
      </w:r>
      <w:proofErr w:type="spellStart"/>
      <w:r w:rsidRPr="00EF2725">
        <w:t>Ir</w:t>
      </w:r>
      <w:proofErr w:type="spellEnd"/>
      <w:r w:rsidRPr="00EF2725">
        <w:t xml:space="preserve"> Kay </w:t>
      </w:r>
      <w:del w:id="95" w:author="Georg Vogeler" w:date="2024-03-31T11:49:00Z">
        <w:r w:rsidRPr="00EF2725" w:rsidDel="006D6A15">
          <w:delText xml:space="preserve">as </w:delText>
        </w:r>
      </w:del>
      <w:ins w:id="96" w:author="Georg Vogeler" w:date="2024-03-31T11:49:00Z">
        <w:r w:rsidR="006D6A15">
          <w:t>Mt.</w:t>
        </w:r>
        <w:r w:rsidR="006D6A15" w:rsidRPr="00EF2725">
          <w:t xml:space="preserve"> </w:t>
        </w:r>
      </w:ins>
      <w:r w:rsidRPr="00EF2725">
        <w:t xml:space="preserve">wollen seinen </w:t>
      </w:r>
      <w:proofErr w:type="spellStart"/>
      <w:r w:rsidRPr="00EF2725">
        <w:t>mißgonstigen</w:t>
      </w:r>
      <w:proofErr w:type="spellEnd"/>
      <w:r w:rsidRPr="00EF2725">
        <w:t xml:space="preserve"> </w:t>
      </w:r>
      <w:proofErr w:type="spellStart"/>
      <w:r w:rsidRPr="00EF2725">
        <w:t>wid</w:t>
      </w:r>
      <w:proofErr w:type="spellEnd"/>
      <w:ins w:id="97" w:author="Georg Vogeler" w:date="2024-03-31T11:49:00Z">
        <w:r w:rsidR="006D6A15">
          <w:t>(e)</w:t>
        </w:r>
      </w:ins>
      <w:r w:rsidRPr="00EF2725">
        <w:t xml:space="preserve">r </w:t>
      </w:r>
      <w:r w:rsidR="006D6A15">
        <w:br/>
      </w:r>
      <w:proofErr w:type="spellStart"/>
      <w:r w:rsidRPr="00EF2725">
        <w:t>Ine</w:t>
      </w:r>
      <w:proofErr w:type="spellEnd"/>
      <w:r w:rsidRPr="00EF2725">
        <w:t xml:space="preserve"> kamen glauben </w:t>
      </w:r>
      <w:proofErr w:type="spellStart"/>
      <w:r w:rsidRPr="00EF2725">
        <w:t>zue</w:t>
      </w:r>
      <w:proofErr w:type="spellEnd"/>
      <w:r w:rsidRPr="00EF2725">
        <w:t xml:space="preserve"> stellen </w:t>
      </w:r>
    </w:p>
    <w:p w:rsidR="006D6A15" w:rsidRDefault="00A87AF0">
      <w:r w:rsidRPr="00EF2725">
        <w:t xml:space="preserve">Bericht </w:t>
      </w:r>
      <w:proofErr w:type="spellStart"/>
      <w:r w:rsidRPr="00EF2725">
        <w:t>dz</w:t>
      </w:r>
      <w:proofErr w:type="spellEnd"/>
      <w:r w:rsidRPr="00EF2725">
        <w:t xml:space="preserve"> er die </w:t>
      </w:r>
      <w:proofErr w:type="spellStart"/>
      <w:r w:rsidRPr="00EF2725">
        <w:t>vnrn</w:t>
      </w:r>
      <w:ins w:id="98" w:author="Georg Vogeler" w:date="2024-03-31T11:50:00Z">
        <w:r w:rsidR="006D6A15">
          <w:t>u</w:t>
        </w:r>
      </w:ins>
      <w:r w:rsidRPr="00EF2725">
        <w:t>ehe</w:t>
      </w:r>
      <w:proofErr w:type="spellEnd"/>
      <w:r w:rsidRPr="00EF2725">
        <w:t xml:space="preserve"> zu </w:t>
      </w:r>
      <w:proofErr w:type="spellStart"/>
      <w:r w:rsidRPr="00EF2725">
        <w:t>Vostock</w:t>
      </w:r>
      <w:proofErr w:type="spellEnd"/>
      <w:r w:rsidRPr="00EF2725">
        <w:t xml:space="preserve"> </w:t>
      </w:r>
      <w:proofErr w:type="spellStart"/>
      <w:r w:rsidRPr="00EF2725">
        <w:t>and</w:t>
      </w:r>
      <w:proofErr w:type="spellEnd"/>
      <w:ins w:id="99" w:author="Georg Vogeler" w:date="2024-03-31T11:50:00Z">
        <w:r w:rsidR="006D6A15">
          <w:t>(er)</w:t>
        </w:r>
      </w:ins>
      <w:r w:rsidRPr="00EF2725">
        <w:t xml:space="preserve">s </w:t>
      </w:r>
      <w:proofErr w:type="spellStart"/>
      <w:r w:rsidRPr="00EF2725">
        <w:t>nit</w:t>
      </w:r>
      <w:proofErr w:type="spellEnd"/>
      <w:r w:rsidRPr="00EF2725">
        <w:t xml:space="preserve"> stille </w:t>
      </w:r>
      <w:r w:rsidR="006D6A15">
        <w:br/>
      </w:r>
      <w:proofErr w:type="spellStart"/>
      <w:r w:rsidRPr="00EF2725">
        <w:t>konnen</w:t>
      </w:r>
      <w:proofErr w:type="spellEnd"/>
      <w:r w:rsidRPr="00EF2725">
        <w:t xml:space="preserve"> als mit </w:t>
      </w:r>
      <w:proofErr w:type="spellStart"/>
      <w:r w:rsidRPr="00EF2725">
        <w:t>gwalt</w:t>
      </w:r>
      <w:proofErr w:type="spellEnd"/>
      <w:r w:rsidRPr="00EF2725">
        <w:t xml:space="preserve"> </w:t>
      </w:r>
      <w:proofErr w:type="spellStart"/>
      <w:r w:rsidRPr="00EF2725">
        <w:t>vnd</w:t>
      </w:r>
      <w:proofErr w:type="spellEnd"/>
      <w:r w:rsidRPr="00EF2725">
        <w:t xml:space="preserve"> </w:t>
      </w:r>
      <w:proofErr w:type="spellStart"/>
      <w:r w:rsidRPr="00EF2725">
        <w:t>derweg</w:t>
      </w:r>
      <w:proofErr w:type="spellEnd"/>
      <w:ins w:id="100" w:author="Georg Vogeler" w:date="2024-03-31T11:50:00Z">
        <w:r w:rsidR="006D6A15">
          <w:t>(en)</w:t>
        </w:r>
      </w:ins>
      <w:del w:id="101" w:author="Georg Vogeler" w:date="2024-03-31T11:50:00Z">
        <w:r w:rsidRPr="00EF2725" w:rsidDel="006D6A15">
          <w:delText>l</w:delText>
        </w:r>
      </w:del>
      <w:r w:rsidRPr="00EF2725">
        <w:t xml:space="preserve"> </w:t>
      </w:r>
      <w:proofErr w:type="spellStart"/>
      <w:r w:rsidRPr="00EF2725">
        <w:t>a</w:t>
      </w:r>
      <w:ins w:id="102" w:author="Georg Vogeler" w:date="2024-03-31T11:50:00Z">
        <w:r w:rsidR="006D6A15">
          <w:t>in</w:t>
        </w:r>
      </w:ins>
      <w:del w:id="103" w:author="Georg Vogeler" w:date="2024-03-31T11:50:00Z">
        <w:r w:rsidRPr="00EF2725" w:rsidDel="006D6A15">
          <w:delText>m</w:delText>
        </w:r>
      </w:del>
      <w:r w:rsidRPr="00EF2725">
        <w:t>en</w:t>
      </w:r>
      <w:proofErr w:type="spellEnd"/>
      <w:r w:rsidRPr="00EF2725">
        <w:t xml:space="preserve"> </w:t>
      </w:r>
      <w:proofErr w:type="spellStart"/>
      <w:r w:rsidRPr="00EF2725">
        <w:t>Haūff</w:t>
      </w:r>
      <w:proofErr w:type="spellEnd"/>
      <w:ins w:id="104" w:author="Georg Vogeler" w:date="2024-03-31T11:50:00Z">
        <w:r w:rsidR="006D6A15">
          <w:t>(en)</w:t>
        </w:r>
      </w:ins>
      <w:r w:rsidRPr="00EF2725">
        <w:t xml:space="preserve"> </w:t>
      </w:r>
      <w:r w:rsidR="006D6A15">
        <w:br/>
      </w:r>
      <w:r w:rsidRPr="00EF2725">
        <w:t xml:space="preserve">Kriegs </w:t>
      </w:r>
      <w:proofErr w:type="spellStart"/>
      <w:r w:rsidRPr="00EF2725">
        <w:t>volcks</w:t>
      </w:r>
      <w:proofErr w:type="spellEnd"/>
      <w:r w:rsidRPr="00EF2725">
        <w:t xml:space="preserve"> </w:t>
      </w:r>
      <w:proofErr w:type="spellStart"/>
      <w:r w:rsidRPr="00EF2725">
        <w:t>zusamen</w:t>
      </w:r>
      <w:proofErr w:type="spellEnd"/>
      <w:r w:rsidRPr="00EF2725">
        <w:t xml:space="preserve"> </w:t>
      </w:r>
      <w:proofErr w:type="spellStart"/>
      <w:r w:rsidRPr="00EF2725">
        <w:t>pringe</w:t>
      </w:r>
      <w:proofErr w:type="spellEnd"/>
      <w:r w:rsidRPr="00EF2725">
        <w:t xml:space="preserve">. </w:t>
      </w:r>
      <w:proofErr w:type="spellStart"/>
      <w:r w:rsidRPr="00EF2725">
        <w:t>vnd</w:t>
      </w:r>
      <w:proofErr w:type="spellEnd"/>
      <w:r w:rsidRPr="00EF2725">
        <w:t xml:space="preserve"> mit demselben </w:t>
      </w:r>
      <w:r w:rsidR="006D6A15">
        <w:br/>
      </w:r>
      <w:r w:rsidRPr="00EF2725">
        <w:t xml:space="preserve">die </w:t>
      </w:r>
      <w:proofErr w:type="spellStart"/>
      <w:r w:rsidRPr="00EF2725">
        <w:t>Stat</w:t>
      </w:r>
      <w:proofErr w:type="spellEnd"/>
      <w:r w:rsidRPr="00EF2725">
        <w:t xml:space="preserve"> </w:t>
      </w:r>
      <w:proofErr w:type="spellStart"/>
      <w:r w:rsidRPr="00EF2725">
        <w:t>einnemen</w:t>
      </w:r>
      <w:proofErr w:type="spellEnd"/>
      <w:r w:rsidRPr="00EF2725">
        <w:t xml:space="preserve"> </w:t>
      </w:r>
      <w:proofErr w:type="spellStart"/>
      <w:r w:rsidRPr="00EF2725">
        <w:t>muessen</w:t>
      </w:r>
      <w:proofErr w:type="spellEnd"/>
      <w:r w:rsidRPr="00EF2725">
        <w:t xml:space="preserve">, </w:t>
      </w:r>
      <w:proofErr w:type="spellStart"/>
      <w:r w:rsidRPr="00EF2725">
        <w:t>pitt</w:t>
      </w:r>
      <w:proofErr w:type="spellEnd"/>
      <w:r w:rsidRPr="00EF2725">
        <w:t xml:space="preserve"> die Kay </w:t>
      </w:r>
      <w:del w:id="105" w:author="Georg Vogeler" w:date="2024-03-31T11:51:00Z">
        <w:r w:rsidRPr="00EF2725" w:rsidDel="006D6A15">
          <w:delText xml:space="preserve">As </w:delText>
        </w:r>
      </w:del>
      <w:ins w:id="106" w:author="Georg Vogeler" w:date="2024-03-31T11:51:00Z">
        <w:r w:rsidR="006D6A15">
          <w:t>Mt.</w:t>
        </w:r>
        <w:r w:rsidR="006D6A15" w:rsidRPr="00EF2725">
          <w:t xml:space="preserve"> </w:t>
        </w:r>
      </w:ins>
      <w:r w:rsidR="006D6A15">
        <w:br/>
      </w:r>
      <w:r w:rsidRPr="00EF2725">
        <w:t xml:space="preserve">wolle </w:t>
      </w:r>
      <w:proofErr w:type="spellStart"/>
      <w:r w:rsidRPr="00EF2725">
        <w:t>Ir</w:t>
      </w:r>
      <w:proofErr w:type="spellEnd"/>
      <w:r w:rsidRPr="00EF2725">
        <w:t xml:space="preserve"> solches </w:t>
      </w:r>
      <w:proofErr w:type="spellStart"/>
      <w:r w:rsidRPr="00EF2725">
        <w:t>nit</w:t>
      </w:r>
      <w:proofErr w:type="spellEnd"/>
      <w:r w:rsidRPr="00EF2725">
        <w:t xml:space="preserve"> </w:t>
      </w:r>
      <w:proofErr w:type="spellStart"/>
      <w:r w:rsidRPr="00EF2725">
        <w:t>mißfallen</w:t>
      </w:r>
      <w:proofErr w:type="spellEnd"/>
      <w:r w:rsidRPr="00EF2725">
        <w:t xml:space="preserve"> lassen </w:t>
      </w:r>
    </w:p>
    <w:p w:rsidR="006D6A15" w:rsidRDefault="00A87AF0">
      <w:r w:rsidRPr="00EF2725">
        <w:t xml:space="preserve">hab dem </w:t>
      </w:r>
      <w:proofErr w:type="spellStart"/>
      <w:r w:rsidRPr="00EF2725">
        <w:t>Kra</w:t>
      </w:r>
      <w:del w:id="107" w:author="Georg Vogeler" w:date="2024-03-31T11:51:00Z">
        <w:r w:rsidRPr="00EF2725" w:rsidDel="006D6A15">
          <w:delText>uf</w:delText>
        </w:r>
      </w:del>
      <w:ins w:id="108" w:author="Georg Vogeler" w:date="2024-03-31T11:51:00Z">
        <w:r w:rsidR="006D6A15">
          <w:t>iß</w:t>
        </w:r>
      </w:ins>
      <w:del w:id="109" w:author="Georg Vogeler" w:date="2024-03-31T11:51:00Z">
        <w:r w:rsidRPr="00EF2725" w:rsidDel="006D6A15">
          <w:delText>s</w:delText>
        </w:r>
      </w:del>
      <w:r w:rsidRPr="00EF2725">
        <w:t>obersten</w:t>
      </w:r>
      <w:proofErr w:type="spellEnd"/>
      <w:r w:rsidRPr="00EF2725">
        <w:t xml:space="preserve"> Zeitlich vermeldet. </w:t>
      </w:r>
      <w:proofErr w:type="spellStart"/>
      <w:ins w:id="110" w:author="Georg Vogeler" w:date="2024-03-31T11:51:00Z">
        <w:r w:rsidR="006D6A15">
          <w:t>Dz</w:t>
        </w:r>
      </w:ins>
      <w:proofErr w:type="spellEnd"/>
      <w:del w:id="111" w:author="Georg Vogeler" w:date="2024-03-31T11:51:00Z">
        <w:r w:rsidRPr="00EF2725" w:rsidDel="006D6A15">
          <w:delText>I</w:delText>
        </w:r>
      </w:del>
      <w:r w:rsidRPr="00EF2725">
        <w:t xml:space="preserve"> </w:t>
      </w:r>
      <w:r w:rsidR="006D6A15">
        <w:br/>
      </w:r>
      <w:r w:rsidRPr="00EF2725">
        <w:t xml:space="preserve">er mit niemand </w:t>
      </w:r>
      <w:del w:id="112" w:author="Georg Vogeler" w:date="2024-03-31T11:51:00Z">
        <w:r w:rsidRPr="00EF2725" w:rsidDel="006D6A15">
          <w:delText>C</w:delText>
        </w:r>
      </w:del>
      <w:ins w:id="113" w:author="Georg Vogeler" w:date="2024-03-31T11:51:00Z">
        <w:r w:rsidR="006D6A15">
          <w:t>(</w:t>
        </w:r>
      </w:ins>
      <w:proofErr w:type="spellStart"/>
      <w:r w:rsidRPr="00EF2725">
        <w:t>ausser</w:t>
      </w:r>
      <w:proofErr w:type="spellEnd"/>
      <w:r w:rsidRPr="00EF2725">
        <w:t xml:space="preserve"> der </w:t>
      </w:r>
      <w:proofErr w:type="spellStart"/>
      <w:r w:rsidRPr="00EF2725">
        <w:t>Stat</w:t>
      </w:r>
      <w:proofErr w:type="spellEnd"/>
      <w:r w:rsidRPr="00EF2725">
        <w:t xml:space="preserve"> Rostock</w:t>
      </w:r>
      <w:ins w:id="114" w:author="Georg Vogeler" w:date="2024-03-31T11:51:00Z">
        <w:r w:rsidR="006D6A15">
          <w:t>)</w:t>
        </w:r>
      </w:ins>
      <w:r w:rsidRPr="00EF2725">
        <w:t xml:space="preserve"> </w:t>
      </w:r>
      <w:ins w:id="115" w:author="Georg Vogeler" w:date="2024-03-31T11:51:00Z">
        <w:r w:rsidR="006D6A15">
          <w:t>In</w:t>
        </w:r>
      </w:ins>
      <w:r w:rsidR="006D6A15">
        <w:br/>
      </w:r>
      <w:proofErr w:type="spellStart"/>
      <w:r w:rsidRPr="00EF2725">
        <w:t>Vng</w:t>
      </w:r>
      <w:ins w:id="116" w:author="Georg Vogeler" w:date="2024-03-31T11:52:00Z">
        <w:r w:rsidR="006D6A15">
          <w:t>u</w:t>
        </w:r>
      </w:ins>
      <w:del w:id="117" w:author="Georg Vogeler" w:date="2024-03-31T11:52:00Z">
        <w:r w:rsidRPr="00EF2725" w:rsidDel="006D6A15">
          <w:delText>n</w:delText>
        </w:r>
      </w:del>
      <w:r w:rsidRPr="00EF2725">
        <w:t>etem</w:t>
      </w:r>
      <w:proofErr w:type="spellEnd"/>
      <w:r w:rsidRPr="00EF2725">
        <w:t xml:space="preserve"> nichts </w:t>
      </w:r>
      <w:proofErr w:type="spellStart"/>
      <w:r w:rsidRPr="00EF2725">
        <w:t>zuthuen</w:t>
      </w:r>
      <w:proofErr w:type="spellEnd"/>
      <w:r w:rsidRPr="00EF2725">
        <w:t xml:space="preserve">, sich auch </w:t>
      </w:r>
      <w:proofErr w:type="spellStart"/>
      <w:r w:rsidRPr="00EF2725">
        <w:t>g</w:t>
      </w:r>
      <w:ins w:id="118" w:author="Georg Vogeler" w:date="2024-03-31T11:52:00Z">
        <w:r w:rsidR="006D6A15">
          <w:t>e</w:t>
        </w:r>
      </w:ins>
      <w:r w:rsidRPr="00EF2725">
        <w:t>n</w:t>
      </w:r>
      <w:del w:id="119" w:author="Georg Vogeler" w:date="2024-03-31T11:52:00Z">
        <w:r w:rsidRPr="00EF2725" w:rsidDel="006D6A15">
          <w:delText>n</w:delText>
        </w:r>
      </w:del>
      <w:ins w:id="120" w:author="Georg Vogeler" w:date="2024-03-31T11:52:00Z">
        <w:r w:rsidR="006D6A15">
          <w:t>u</w:t>
        </w:r>
      </w:ins>
      <w:r w:rsidRPr="00EF2725">
        <w:t>gsamer</w:t>
      </w:r>
      <w:proofErr w:type="spellEnd"/>
      <w:r w:rsidRPr="00EF2725">
        <w:t xml:space="preserve"> </w:t>
      </w:r>
      <w:proofErr w:type="spellStart"/>
      <w:r w:rsidRPr="00EF2725">
        <w:t>Caution</w:t>
      </w:r>
      <w:proofErr w:type="spellEnd"/>
      <w:r w:rsidRPr="00EF2725">
        <w:t xml:space="preserve"> </w:t>
      </w:r>
      <w:proofErr w:type="spellStart"/>
      <w:r w:rsidRPr="00EF2725">
        <w:t>erpo</w:t>
      </w:r>
      <w:proofErr w:type="spellEnd"/>
      <w:ins w:id="121" w:author="Georg Vogeler" w:date="2024-03-31T11:52:00Z">
        <w:r w:rsidR="006D6A15">
          <w:t>(</w:t>
        </w:r>
        <w:proofErr w:type="spellStart"/>
        <w:r w:rsidR="006D6A15">
          <w:t>ten</w:t>
        </w:r>
        <w:proofErr w:type="spellEnd"/>
        <w:r w:rsidR="006D6A15">
          <w:t>)</w:t>
        </w:r>
      </w:ins>
      <w:r w:rsidR="006D6A15">
        <w:br/>
      </w:r>
      <w:r w:rsidRPr="00EF2725">
        <w:t xml:space="preserve">Seinen </w:t>
      </w:r>
      <w:proofErr w:type="spellStart"/>
      <w:r w:rsidRPr="00EF2725">
        <w:t>brued</w:t>
      </w:r>
      <w:proofErr w:type="spellEnd"/>
      <w:ins w:id="122" w:author="Georg Vogeler" w:date="2024-03-31T11:52:00Z">
        <w:r w:rsidR="006D6A15">
          <w:t>(er)</w:t>
        </w:r>
      </w:ins>
      <w:r w:rsidRPr="00EF2725">
        <w:t xml:space="preserve">n zu sich erfordert, der hab aber </w:t>
      </w:r>
      <w:r w:rsidR="006D6A15">
        <w:br/>
      </w:r>
      <w:r w:rsidRPr="00EF2725">
        <w:t xml:space="preserve">zu </w:t>
      </w:r>
      <w:proofErr w:type="spellStart"/>
      <w:r w:rsidRPr="00EF2725">
        <w:t>Ime</w:t>
      </w:r>
      <w:proofErr w:type="spellEnd"/>
      <w:r w:rsidRPr="00EF2725">
        <w:t xml:space="preserve"> </w:t>
      </w:r>
      <w:proofErr w:type="spellStart"/>
      <w:r w:rsidRPr="00EF2725">
        <w:t>n</w:t>
      </w:r>
      <w:ins w:id="123" w:author="Georg Vogeler" w:date="2024-03-31T11:52:00Z">
        <w:r w:rsidR="006D6A15">
          <w:t>i</w:t>
        </w:r>
      </w:ins>
      <w:r w:rsidRPr="00EF2725">
        <w:t>t</w:t>
      </w:r>
      <w:proofErr w:type="spellEnd"/>
      <w:r w:rsidRPr="00EF2725">
        <w:t xml:space="preserve"> </w:t>
      </w:r>
      <w:proofErr w:type="spellStart"/>
      <w:r w:rsidRPr="00EF2725">
        <w:t>komen</w:t>
      </w:r>
      <w:proofErr w:type="spellEnd"/>
      <w:r w:rsidRPr="00EF2725">
        <w:t xml:space="preserve"> wollen, </w:t>
      </w:r>
      <w:proofErr w:type="spellStart"/>
      <w:r w:rsidRPr="00EF2725">
        <w:t>sonder</w:t>
      </w:r>
      <w:proofErr w:type="spellEnd"/>
      <w:r w:rsidRPr="00EF2725">
        <w:t xml:space="preserve"> sich wider </w:t>
      </w:r>
      <w:proofErr w:type="spellStart"/>
      <w:r w:rsidRPr="00EF2725">
        <w:t>Ine</w:t>
      </w:r>
      <w:proofErr w:type="spellEnd"/>
      <w:r w:rsidRPr="00EF2725">
        <w:t xml:space="preserve"> mit </w:t>
      </w:r>
      <w:r w:rsidR="006D6A15">
        <w:br/>
      </w:r>
      <w:r w:rsidRPr="00EF2725">
        <w:t xml:space="preserve">Kriegs </w:t>
      </w:r>
      <w:proofErr w:type="spellStart"/>
      <w:r w:rsidRPr="00EF2725">
        <w:t>volck</w:t>
      </w:r>
      <w:proofErr w:type="spellEnd"/>
      <w:r w:rsidRPr="00EF2725">
        <w:t xml:space="preserve"> gefast gemacht </w:t>
      </w:r>
    </w:p>
    <w:p w:rsidR="0090499B" w:rsidRPr="00EF2725" w:rsidRDefault="00A87AF0">
      <w:r w:rsidRPr="00EF2725">
        <w:t xml:space="preserve">Entschuldigung </w:t>
      </w:r>
      <w:proofErr w:type="spellStart"/>
      <w:r w:rsidRPr="00EF2725">
        <w:t>warumb</w:t>
      </w:r>
      <w:proofErr w:type="spellEnd"/>
      <w:r w:rsidRPr="00EF2725">
        <w:t xml:space="preserve"> er </w:t>
      </w:r>
      <w:proofErr w:type="spellStart"/>
      <w:r w:rsidRPr="00EF2725">
        <w:t>dz</w:t>
      </w:r>
      <w:proofErr w:type="spellEnd"/>
      <w:r w:rsidRPr="00EF2725">
        <w:t xml:space="preserve"> noch </w:t>
      </w:r>
      <w:proofErr w:type="spellStart"/>
      <w:r w:rsidRPr="00EF2725">
        <w:t>Vbrig</w:t>
      </w:r>
      <w:proofErr w:type="spellEnd"/>
      <w:r w:rsidRPr="00EF2725">
        <w:t xml:space="preserve"> </w:t>
      </w:r>
      <w:proofErr w:type="spellStart"/>
      <w:r w:rsidRPr="00EF2725">
        <w:t>kriegs</w:t>
      </w:r>
      <w:proofErr w:type="spellEnd"/>
      <w:r w:rsidRPr="00EF2725">
        <w:t xml:space="preserve"> </w:t>
      </w:r>
      <w:r w:rsidR="006D6A15">
        <w:br/>
      </w:r>
      <w:proofErr w:type="spellStart"/>
      <w:r w:rsidRPr="00EF2725">
        <w:t>volck</w:t>
      </w:r>
      <w:proofErr w:type="spellEnd"/>
      <w:r w:rsidRPr="00EF2725">
        <w:t xml:space="preserve"> </w:t>
      </w:r>
      <w:proofErr w:type="spellStart"/>
      <w:r w:rsidRPr="00EF2725">
        <w:t>bey</w:t>
      </w:r>
      <w:proofErr w:type="spellEnd"/>
      <w:r w:rsidRPr="00EF2725">
        <w:t xml:space="preserve"> </w:t>
      </w:r>
      <w:proofErr w:type="spellStart"/>
      <w:r w:rsidRPr="00EF2725">
        <w:t>ainander</w:t>
      </w:r>
      <w:proofErr w:type="spellEnd"/>
      <w:r w:rsidRPr="00EF2725">
        <w:t xml:space="preserve"> behalten </w:t>
      </w:r>
    </w:p>
    <w:p w:rsidR="006D6A15" w:rsidRDefault="006D6A15">
      <w:r>
        <w:br w:type="page"/>
      </w:r>
    </w:p>
    <w:p w:rsidR="006E79BA" w:rsidRDefault="006E79BA" w:rsidP="006E79BA">
      <w:pPr>
        <w:pStyle w:val="berschrift1"/>
      </w:pPr>
      <w:bookmarkStart w:id="124" w:name="_GoBack"/>
      <w:bookmarkEnd w:id="124"/>
      <w:proofErr w:type="spellStart"/>
      <w:r>
        <w:lastRenderedPageBreak/>
        <w:t>Fol</w:t>
      </w:r>
      <w:proofErr w:type="spellEnd"/>
      <w:r>
        <w:t>. 16r</w:t>
      </w:r>
    </w:p>
    <w:p w:rsidR="0090499B" w:rsidRPr="00EF2725" w:rsidRDefault="00A87AF0">
      <w:del w:id="125" w:author="Georg Vogeler" w:date="2024-03-31T11:53:00Z">
        <w:r w:rsidRPr="00EF2725" w:rsidDel="006D6A15">
          <w:delText>21</w:delText>
        </w:r>
      </w:del>
      <w:ins w:id="126" w:author="Georg Vogeler" w:date="2024-03-31T11:53:00Z">
        <w:r w:rsidR="006D6A15">
          <w:t>16</w:t>
        </w:r>
      </w:ins>
      <w:r w:rsidRPr="00EF2725">
        <w:t xml:space="preserve"> </w:t>
      </w:r>
    </w:p>
    <w:p w:rsidR="0090499B" w:rsidRPr="00EF2725" w:rsidRDefault="0090499B"/>
    <w:p w:rsidR="00063103" w:rsidRDefault="00A87AF0">
      <w:r w:rsidRPr="00EF2725">
        <w:t xml:space="preserve">habet allen </w:t>
      </w:r>
      <w:proofErr w:type="spellStart"/>
      <w:r w:rsidRPr="00EF2725">
        <w:t>notturfftigen</w:t>
      </w:r>
      <w:proofErr w:type="spellEnd"/>
      <w:r w:rsidRPr="00EF2725">
        <w:t xml:space="preserve"> </w:t>
      </w:r>
      <w:proofErr w:type="spellStart"/>
      <w:r w:rsidRPr="00EF2725">
        <w:t>bericht</w:t>
      </w:r>
      <w:proofErr w:type="spellEnd"/>
      <w:r w:rsidRPr="00EF2725">
        <w:t xml:space="preserve"> der Irrung </w:t>
      </w:r>
      <w:proofErr w:type="spellStart"/>
      <w:r w:rsidRPr="00EF2725">
        <w:t>vnd</w:t>
      </w:r>
      <w:proofErr w:type="spellEnd"/>
      <w:r w:rsidRPr="00EF2725">
        <w:t xml:space="preserve"> </w:t>
      </w:r>
      <w:proofErr w:type="spellStart"/>
      <w:r w:rsidRPr="00EF2725">
        <w:t>geprech</w:t>
      </w:r>
      <w:proofErr w:type="spellEnd"/>
      <w:r w:rsidRPr="00EF2725">
        <w:t xml:space="preserve"> </w:t>
      </w:r>
      <w:r w:rsidR="00063103">
        <w:br/>
      </w:r>
      <w:r w:rsidRPr="00EF2725">
        <w:t xml:space="preserve">sich zwischen seinem </w:t>
      </w:r>
      <w:proofErr w:type="spellStart"/>
      <w:r w:rsidRPr="00EF2725">
        <w:t>Bruedern</w:t>
      </w:r>
      <w:proofErr w:type="spellEnd"/>
      <w:r w:rsidRPr="00EF2725">
        <w:t xml:space="preserve"> </w:t>
      </w:r>
      <w:proofErr w:type="spellStart"/>
      <w:r w:rsidRPr="00EF2725">
        <w:t>vnd</w:t>
      </w:r>
      <w:proofErr w:type="spellEnd"/>
      <w:r w:rsidRPr="00EF2725">
        <w:t xml:space="preserve"> </w:t>
      </w:r>
      <w:proofErr w:type="spellStart"/>
      <w:r w:rsidRPr="00EF2725">
        <w:t>Ime</w:t>
      </w:r>
      <w:proofErr w:type="spellEnd"/>
      <w:r w:rsidRPr="00EF2725">
        <w:t xml:space="preserve"> erhaltend, </w:t>
      </w:r>
      <w:proofErr w:type="spellStart"/>
      <w:r w:rsidRPr="00EF2725">
        <w:t>Irer</w:t>
      </w:r>
      <w:proofErr w:type="spellEnd"/>
      <w:r w:rsidRPr="00EF2725">
        <w:t xml:space="preserve"> </w:t>
      </w:r>
      <w:r w:rsidR="00063103">
        <w:br/>
      </w:r>
      <w:r w:rsidRPr="00EF2725">
        <w:t xml:space="preserve">Kay </w:t>
      </w:r>
      <w:del w:id="127" w:author="Georg Vogeler" w:date="2024-03-31T12:32:00Z">
        <w:r w:rsidRPr="00EF2725" w:rsidDel="00063103">
          <w:delText xml:space="preserve">as </w:delText>
        </w:r>
      </w:del>
      <w:ins w:id="128" w:author="Georg Vogeler" w:date="2024-03-31T12:32:00Z">
        <w:r w:rsidR="00063103">
          <w:t>Mt.</w:t>
        </w:r>
        <w:r w:rsidR="00063103" w:rsidRPr="00EF2725">
          <w:t xml:space="preserve"> </w:t>
        </w:r>
      </w:ins>
      <w:proofErr w:type="spellStart"/>
      <w:r w:rsidRPr="00EF2725">
        <w:t>vnnd</w:t>
      </w:r>
      <w:proofErr w:type="spellEnd"/>
      <w:r w:rsidRPr="00EF2725">
        <w:t xml:space="preserve"> des </w:t>
      </w:r>
      <w:proofErr w:type="spellStart"/>
      <w:r w:rsidRPr="00EF2725">
        <w:t>Churf</w:t>
      </w:r>
      <w:proofErr w:type="spellEnd"/>
      <w:r w:rsidRPr="00EF2725">
        <w:t xml:space="preserve">. zu Sachsen </w:t>
      </w:r>
      <w:proofErr w:type="spellStart"/>
      <w:r w:rsidRPr="00EF2725">
        <w:t>Commissarien</w:t>
      </w:r>
      <w:proofErr w:type="spellEnd"/>
      <w:r w:rsidRPr="00EF2725">
        <w:t xml:space="preserve"> </w:t>
      </w:r>
      <w:r w:rsidR="00063103">
        <w:br/>
      </w:r>
      <w:proofErr w:type="spellStart"/>
      <w:r w:rsidRPr="00EF2725">
        <w:t>vnd</w:t>
      </w:r>
      <w:proofErr w:type="spellEnd"/>
      <w:r w:rsidRPr="00EF2725">
        <w:t xml:space="preserve"> Gesandten </w:t>
      </w:r>
      <w:proofErr w:type="spellStart"/>
      <w:r w:rsidRPr="00EF2725">
        <w:t>vbergeben</w:t>
      </w:r>
      <w:proofErr w:type="spellEnd"/>
      <w:r w:rsidRPr="00EF2725">
        <w:t xml:space="preserve">, </w:t>
      </w:r>
      <w:proofErr w:type="spellStart"/>
      <w:r w:rsidRPr="00EF2725">
        <w:t>Vnnd</w:t>
      </w:r>
      <w:proofErr w:type="spellEnd"/>
      <w:r w:rsidRPr="00EF2725">
        <w:t xml:space="preserve"> die </w:t>
      </w:r>
      <w:proofErr w:type="spellStart"/>
      <w:r w:rsidRPr="00EF2725">
        <w:t>sach</w:t>
      </w:r>
      <w:proofErr w:type="spellEnd"/>
      <w:r w:rsidRPr="00EF2725">
        <w:t xml:space="preserve"> zu </w:t>
      </w:r>
      <w:proofErr w:type="spellStart"/>
      <w:r w:rsidRPr="00EF2725">
        <w:t>Irer</w:t>
      </w:r>
      <w:proofErr w:type="spellEnd"/>
      <w:r w:rsidRPr="00EF2725">
        <w:t xml:space="preserve"> </w:t>
      </w:r>
      <w:proofErr w:type="spellStart"/>
      <w:r w:rsidRPr="00EF2725">
        <w:t>vnd</w:t>
      </w:r>
      <w:proofErr w:type="spellEnd"/>
      <w:ins w:id="129" w:author="Georg Vogeler" w:date="2024-03-31T12:33:00Z">
        <w:r w:rsidR="00063103">
          <w:t>(er)</w:t>
        </w:r>
      </w:ins>
      <w:r w:rsidRPr="00EF2725">
        <w:t xml:space="preserve"> </w:t>
      </w:r>
      <w:r w:rsidR="00063103">
        <w:br/>
      </w:r>
      <w:proofErr w:type="spellStart"/>
      <w:r w:rsidRPr="00EF2725">
        <w:t>handlung</w:t>
      </w:r>
      <w:proofErr w:type="spellEnd"/>
      <w:r w:rsidRPr="00EF2725">
        <w:t xml:space="preserve"> </w:t>
      </w:r>
      <w:proofErr w:type="spellStart"/>
      <w:r w:rsidRPr="00EF2725">
        <w:t>vnd</w:t>
      </w:r>
      <w:proofErr w:type="spellEnd"/>
      <w:r w:rsidRPr="00EF2725">
        <w:t xml:space="preserve"> </w:t>
      </w:r>
      <w:proofErr w:type="spellStart"/>
      <w:r w:rsidRPr="00EF2725">
        <w:t>weisung</w:t>
      </w:r>
      <w:proofErr w:type="spellEnd"/>
      <w:r w:rsidRPr="00EF2725">
        <w:t xml:space="preserve"> </w:t>
      </w:r>
      <w:proofErr w:type="spellStart"/>
      <w:r w:rsidRPr="00EF2725">
        <w:t>gestelt</w:t>
      </w:r>
      <w:proofErr w:type="spellEnd"/>
      <w:r w:rsidRPr="00EF2725">
        <w:t xml:space="preserve"> </w:t>
      </w:r>
    </w:p>
    <w:p w:rsidR="00B17810" w:rsidRDefault="00A87AF0">
      <w:r w:rsidRPr="00EF2725">
        <w:t xml:space="preserve">Pitt </w:t>
      </w:r>
      <w:proofErr w:type="spellStart"/>
      <w:r w:rsidRPr="00EF2725">
        <w:t>vmb</w:t>
      </w:r>
      <w:proofErr w:type="spellEnd"/>
      <w:r w:rsidRPr="00EF2725">
        <w:t xml:space="preserve"> </w:t>
      </w:r>
      <w:proofErr w:type="spellStart"/>
      <w:r w:rsidRPr="00EF2725">
        <w:t>verordnung</w:t>
      </w:r>
      <w:proofErr w:type="spellEnd"/>
      <w:r w:rsidRPr="00EF2725">
        <w:t xml:space="preserve"> </w:t>
      </w:r>
      <w:proofErr w:type="spellStart"/>
      <w:r w:rsidRPr="00EF2725">
        <w:t>Irer</w:t>
      </w:r>
      <w:proofErr w:type="spellEnd"/>
      <w:r w:rsidRPr="00EF2725">
        <w:t xml:space="preserve"> </w:t>
      </w:r>
      <w:del w:id="130" w:author="Georg Vogeler" w:date="2024-03-31T12:33:00Z">
        <w:r w:rsidRPr="00EF2725" w:rsidDel="00063103">
          <w:delText xml:space="preserve">as </w:delText>
        </w:r>
      </w:del>
      <w:ins w:id="131" w:author="Georg Vogeler" w:date="2024-03-31T12:33:00Z">
        <w:r w:rsidR="00063103">
          <w:t>Mt.</w:t>
        </w:r>
        <w:r w:rsidR="00063103" w:rsidRPr="00EF2725">
          <w:t xml:space="preserve"> </w:t>
        </w:r>
      </w:ins>
      <w:proofErr w:type="spellStart"/>
      <w:r w:rsidRPr="00EF2725">
        <w:t>Commissarien</w:t>
      </w:r>
      <w:proofErr w:type="spellEnd"/>
      <w:r w:rsidRPr="00EF2725">
        <w:t xml:space="preserve"> welche </w:t>
      </w:r>
      <w:r w:rsidR="00063103">
        <w:br/>
      </w:r>
      <w:r w:rsidRPr="00EF2725">
        <w:t xml:space="preserve">zwischen seinem </w:t>
      </w:r>
      <w:proofErr w:type="spellStart"/>
      <w:r w:rsidRPr="00EF2725">
        <w:t>br</w:t>
      </w:r>
      <w:ins w:id="132" w:author="Georg Vogeler" w:date="2024-03-31T12:33:00Z">
        <w:r w:rsidR="00063103">
          <w:t>u</w:t>
        </w:r>
      </w:ins>
      <w:del w:id="133" w:author="Georg Vogeler" w:date="2024-03-31T12:33:00Z">
        <w:r w:rsidRPr="00EF2725" w:rsidDel="00063103">
          <w:delText>n</w:delText>
        </w:r>
      </w:del>
      <w:r w:rsidRPr="00EF2725">
        <w:t>ed</w:t>
      </w:r>
      <w:proofErr w:type="spellEnd"/>
      <w:ins w:id="134" w:author="Georg Vogeler" w:date="2024-03-31T12:33:00Z">
        <w:r w:rsidR="00063103">
          <w:t>(er)n</w:t>
        </w:r>
      </w:ins>
      <w:del w:id="135" w:author="Georg Vogeler" w:date="2024-03-31T12:33:00Z">
        <w:r w:rsidRPr="00EF2725" w:rsidDel="00063103">
          <w:delText>u</w:delText>
        </w:r>
      </w:del>
      <w:r w:rsidRPr="00EF2725">
        <w:t xml:space="preserve"> </w:t>
      </w:r>
      <w:proofErr w:type="spellStart"/>
      <w:r w:rsidRPr="00EF2725">
        <w:t>vnd</w:t>
      </w:r>
      <w:proofErr w:type="spellEnd"/>
      <w:r w:rsidRPr="00EF2725">
        <w:t xml:space="preserve"> </w:t>
      </w:r>
      <w:proofErr w:type="spellStart"/>
      <w:r w:rsidRPr="00EF2725">
        <w:t>Ime</w:t>
      </w:r>
      <w:proofErr w:type="spellEnd"/>
      <w:r w:rsidRPr="00EF2725">
        <w:t xml:space="preserve"> die </w:t>
      </w:r>
      <w:r w:rsidRPr="00063103">
        <w:rPr>
          <w:strike/>
          <w:rPrChange w:id="136" w:author="Georg Vogeler" w:date="2024-03-31T12:33:00Z">
            <w:rPr/>
          </w:rPrChange>
        </w:rPr>
        <w:t>Erbliche</w:t>
      </w:r>
      <w:r w:rsidRPr="00EF2725">
        <w:t xml:space="preserve"> </w:t>
      </w:r>
      <w:proofErr w:type="spellStart"/>
      <w:r w:rsidRPr="00EF2725">
        <w:t>brued</w:t>
      </w:r>
      <w:proofErr w:type="spellEnd"/>
      <w:ins w:id="137" w:author="Georg Vogeler" w:date="2024-03-31T12:49:00Z">
        <w:r w:rsidR="00B17810">
          <w:t>(er)</w:t>
        </w:r>
      </w:ins>
      <w:proofErr w:type="spellStart"/>
      <w:r w:rsidRPr="00EF2725">
        <w:t>liche</w:t>
      </w:r>
      <w:proofErr w:type="spellEnd"/>
      <w:r w:rsidRPr="00EF2725">
        <w:t xml:space="preserve"> </w:t>
      </w:r>
      <w:r w:rsidR="00B17810">
        <w:br/>
      </w:r>
      <w:del w:id="138" w:author="Georg Vogeler" w:date="2024-03-31T12:50:00Z">
        <w:r w:rsidRPr="00EF2725" w:rsidDel="00B17810">
          <w:delText xml:space="preserve">dieweil one die </w:delText>
        </w:r>
      </w:del>
      <w:proofErr w:type="spellStart"/>
      <w:r w:rsidRPr="00EF2725">
        <w:t>Erbtailung</w:t>
      </w:r>
      <w:proofErr w:type="spellEnd"/>
      <w:r w:rsidRPr="00EF2725">
        <w:t xml:space="preserve"> </w:t>
      </w:r>
      <w:proofErr w:type="spellStart"/>
      <w:r w:rsidRPr="00EF2725">
        <w:t>furnemen</w:t>
      </w:r>
      <w:proofErr w:type="spellEnd"/>
      <w:r w:rsidRPr="00EF2725">
        <w:t xml:space="preserve"> </w:t>
      </w:r>
      <w:proofErr w:type="spellStart"/>
      <w:r w:rsidRPr="00EF2725">
        <w:t>mög</w:t>
      </w:r>
      <w:proofErr w:type="spellEnd"/>
      <w:ins w:id="139" w:author="Georg Vogeler" w:date="2024-03-31T12:50:00Z">
        <w:r w:rsidR="00B17810">
          <w:t>(en)</w:t>
        </w:r>
      </w:ins>
      <w:del w:id="140" w:author="Georg Vogeler" w:date="2024-03-31T12:50:00Z">
        <w:r w:rsidRPr="00EF2725" w:rsidDel="00B17810">
          <w:delText>l.</w:delText>
        </w:r>
      </w:del>
      <w:r w:rsidRPr="00EF2725">
        <w:t xml:space="preserve"> </w:t>
      </w:r>
      <w:ins w:id="141" w:author="Georg Vogeler" w:date="2024-03-31T12:50:00Z">
        <w:r w:rsidR="00B17810" w:rsidRPr="00EF2725">
          <w:t xml:space="preserve">dieweil </w:t>
        </w:r>
        <w:proofErr w:type="spellStart"/>
        <w:r w:rsidR="00B17810" w:rsidRPr="00EF2725">
          <w:t>one</w:t>
        </w:r>
        <w:proofErr w:type="spellEnd"/>
        <w:r w:rsidR="00B17810" w:rsidRPr="00EF2725">
          <w:t xml:space="preserve"> die </w:t>
        </w:r>
      </w:ins>
      <w:r w:rsidR="00B17810">
        <w:br/>
      </w:r>
      <w:proofErr w:type="spellStart"/>
      <w:r w:rsidRPr="00EF2725">
        <w:t>selb</w:t>
      </w:r>
      <w:proofErr w:type="spellEnd"/>
      <w:r w:rsidRPr="00EF2725">
        <w:t xml:space="preserve"> </w:t>
      </w:r>
      <w:proofErr w:type="spellStart"/>
      <w:r w:rsidRPr="00EF2725">
        <w:t>bruedlicher</w:t>
      </w:r>
      <w:proofErr w:type="spellEnd"/>
      <w:r w:rsidRPr="00EF2725">
        <w:t xml:space="preserve"> will zwischen </w:t>
      </w:r>
      <w:proofErr w:type="spellStart"/>
      <w:r w:rsidRPr="00EF2725">
        <w:t>Inen</w:t>
      </w:r>
      <w:proofErr w:type="spellEnd"/>
      <w:r w:rsidRPr="00EF2725">
        <w:t xml:space="preserve"> </w:t>
      </w:r>
      <w:proofErr w:type="spellStart"/>
      <w:r w:rsidRPr="00EF2725">
        <w:t>nit</w:t>
      </w:r>
      <w:proofErr w:type="spellEnd"/>
      <w:r w:rsidRPr="00EF2725">
        <w:t xml:space="preserve"> </w:t>
      </w:r>
      <w:proofErr w:type="spellStart"/>
      <w:r w:rsidRPr="00EF2725">
        <w:t>beste</w:t>
      </w:r>
      <w:ins w:id="142" w:author="Georg Vogeler" w:date="2024-03-31T12:50:00Z">
        <w:r w:rsidR="00B17810">
          <w:t>e</w:t>
        </w:r>
      </w:ins>
      <w:del w:id="143" w:author="Georg Vogeler" w:date="2024-03-31T12:50:00Z">
        <w:r w:rsidRPr="00EF2725" w:rsidDel="00B17810">
          <w:delText>r</w:delText>
        </w:r>
      </w:del>
      <w:r w:rsidRPr="00EF2725">
        <w:t>n</w:t>
      </w:r>
      <w:proofErr w:type="spellEnd"/>
      <w:r w:rsidRPr="00EF2725">
        <w:t xml:space="preserve"> </w:t>
      </w:r>
      <w:proofErr w:type="spellStart"/>
      <w:r w:rsidRPr="00EF2725">
        <w:t>konne</w:t>
      </w:r>
      <w:proofErr w:type="spellEnd"/>
      <w:r w:rsidRPr="00EF2725">
        <w:t xml:space="preserve"> </w:t>
      </w:r>
    </w:p>
    <w:p w:rsidR="00B17810" w:rsidRDefault="00B17810">
      <w:r>
        <w:t>B</w:t>
      </w:r>
      <w:r w:rsidR="00A87AF0" w:rsidRPr="00EF2725">
        <w:t xml:space="preserve">ericht </w:t>
      </w:r>
      <w:proofErr w:type="spellStart"/>
      <w:r w:rsidR="00A87AF0" w:rsidRPr="00EF2725">
        <w:t>dz</w:t>
      </w:r>
      <w:proofErr w:type="spellEnd"/>
      <w:r w:rsidR="00A87AF0" w:rsidRPr="00EF2725">
        <w:t xml:space="preserve"> er den </w:t>
      </w:r>
      <w:del w:id="144" w:author="Georg Vogeler" w:date="2024-03-31T12:51:00Z">
        <w:r w:rsidR="00A87AF0" w:rsidRPr="00EF2725" w:rsidDel="00B17810">
          <w:delText>V</w:delText>
        </w:r>
      </w:del>
      <w:ins w:id="145" w:author="Georg Vogeler" w:date="2024-03-31T12:51:00Z">
        <w:r>
          <w:t>R</w:t>
        </w:r>
      </w:ins>
      <w:r w:rsidR="00A87AF0" w:rsidRPr="00EF2725">
        <w:t xml:space="preserve">ostockern Ire </w:t>
      </w:r>
      <w:proofErr w:type="spellStart"/>
      <w:r w:rsidR="00A87AF0" w:rsidRPr="00EF2725">
        <w:t>Landgueter</w:t>
      </w:r>
      <w:proofErr w:type="spellEnd"/>
      <w:r w:rsidR="00A87AF0" w:rsidRPr="00EF2725">
        <w:t xml:space="preserve"> </w:t>
      </w:r>
      <w:proofErr w:type="spellStart"/>
      <w:r w:rsidR="00A87AF0" w:rsidRPr="00EF2725">
        <w:t>wid</w:t>
      </w:r>
      <w:proofErr w:type="spellEnd"/>
      <w:ins w:id="146" w:author="Georg Vogeler" w:date="2024-03-31T12:51:00Z">
        <w:r>
          <w:t>(er)</w:t>
        </w:r>
        <w:proofErr w:type="spellStart"/>
        <w:r>
          <w:t>um</w:t>
        </w:r>
      </w:ins>
      <w:del w:id="147" w:author="Georg Vogeler" w:date="2024-03-31T12:51:00Z">
        <w:r w:rsidR="00A87AF0" w:rsidRPr="00EF2725" w:rsidDel="00B17810">
          <w:delText>e</w:delText>
        </w:r>
      </w:del>
      <w:r w:rsidR="00A87AF0" w:rsidRPr="00EF2725">
        <w:t>n</w:t>
      </w:r>
      <w:proofErr w:type="spellEnd"/>
      <w:r w:rsidR="00A87AF0" w:rsidRPr="00EF2725">
        <w:t xml:space="preserve"> </w:t>
      </w:r>
      <w:r>
        <w:br/>
      </w:r>
      <w:proofErr w:type="spellStart"/>
      <w:r w:rsidR="00A87AF0" w:rsidRPr="00EF2725">
        <w:t>restituirt</w:t>
      </w:r>
      <w:proofErr w:type="spellEnd"/>
      <w:r w:rsidR="00A87AF0" w:rsidRPr="00EF2725">
        <w:t xml:space="preserve"> </w:t>
      </w:r>
    </w:p>
    <w:p w:rsidR="00B17810" w:rsidRDefault="00A87AF0">
      <w:r w:rsidRPr="00EF2725">
        <w:t xml:space="preserve">Will sich </w:t>
      </w:r>
      <w:proofErr w:type="spellStart"/>
      <w:r w:rsidRPr="00EF2725">
        <w:t>Conf</w:t>
      </w:r>
      <w:proofErr w:type="spellEnd"/>
      <w:ins w:id="148" w:author="Georg Vogeler" w:date="2024-03-31T12:51:00Z">
        <w:r w:rsidR="00B17810">
          <w:t>(</w:t>
        </w:r>
        <w:proofErr w:type="spellStart"/>
        <w:r w:rsidR="00B17810">
          <w:t>irmati</w:t>
        </w:r>
        <w:proofErr w:type="spellEnd"/>
        <w:r w:rsidR="00B17810">
          <w:t>)</w:t>
        </w:r>
      </w:ins>
      <w:r w:rsidRPr="00EF2725">
        <w:t xml:space="preserve">on halben </w:t>
      </w:r>
      <w:proofErr w:type="spellStart"/>
      <w:r w:rsidRPr="00EF2725">
        <w:t>Irer</w:t>
      </w:r>
      <w:proofErr w:type="spellEnd"/>
      <w:r w:rsidRPr="00EF2725">
        <w:t xml:space="preserve"> </w:t>
      </w:r>
      <w:proofErr w:type="spellStart"/>
      <w:r w:rsidRPr="00EF2725">
        <w:t>pri</w:t>
      </w:r>
      <w:del w:id="149" w:author="Georg Vogeler" w:date="2024-03-31T12:51:00Z">
        <w:r w:rsidRPr="00EF2725" w:rsidDel="00B17810">
          <w:delText>n</w:delText>
        </w:r>
      </w:del>
      <w:ins w:id="150" w:author="Georg Vogeler" w:date="2024-03-31T12:51:00Z">
        <w:r w:rsidR="00B17810">
          <w:t>v</w:t>
        </w:r>
      </w:ins>
      <w:r w:rsidRPr="00EF2725">
        <w:t>ilegien</w:t>
      </w:r>
      <w:proofErr w:type="spellEnd"/>
      <w:r w:rsidRPr="00EF2725">
        <w:t xml:space="preserve"> aller </w:t>
      </w:r>
      <w:proofErr w:type="spellStart"/>
      <w:r w:rsidRPr="00EF2725">
        <w:t>ge</w:t>
      </w:r>
      <w:proofErr w:type="spellEnd"/>
      <w:r w:rsidR="00B17810">
        <w:br/>
      </w:r>
      <w:r w:rsidRPr="00EF2725">
        <w:t>p</w:t>
      </w:r>
      <w:ins w:id="151" w:author="Georg Vogeler" w:date="2024-03-31T12:52:00Z">
        <w:r w:rsidR="00B17810">
          <w:t>u</w:t>
        </w:r>
      </w:ins>
      <w:del w:id="152" w:author="Georg Vogeler" w:date="2024-03-31T12:52:00Z">
        <w:r w:rsidRPr="00EF2725" w:rsidDel="00B17810">
          <w:delText>ū</w:delText>
        </w:r>
      </w:del>
      <w:r w:rsidRPr="00EF2725">
        <w:t>r</w:t>
      </w:r>
      <w:ins w:id="153" w:author="Georg Vogeler" w:date="2024-03-31T12:52:00Z">
        <w:r w:rsidR="00B17810">
          <w:t xml:space="preserve"> </w:t>
        </w:r>
      </w:ins>
      <w:proofErr w:type="spellStart"/>
      <w:r w:rsidRPr="00EF2725">
        <w:t>geg</w:t>
      </w:r>
      <w:proofErr w:type="spellEnd"/>
      <w:ins w:id="154" w:author="Georg Vogeler" w:date="2024-03-31T12:51:00Z">
        <w:r w:rsidR="00B17810">
          <w:t>(en)</w:t>
        </w:r>
      </w:ins>
      <w:del w:id="155" w:author="Georg Vogeler" w:date="2024-03-31T12:51:00Z">
        <w:r w:rsidRPr="00EF2725" w:rsidDel="00B17810">
          <w:delText>l</w:delText>
        </w:r>
      </w:del>
      <w:r w:rsidRPr="00EF2725">
        <w:t xml:space="preserve"> </w:t>
      </w:r>
      <w:proofErr w:type="spellStart"/>
      <w:r w:rsidRPr="00EF2725">
        <w:t>Inen</w:t>
      </w:r>
      <w:proofErr w:type="spellEnd"/>
      <w:r w:rsidRPr="00EF2725">
        <w:t xml:space="preserve"> </w:t>
      </w:r>
      <w:proofErr w:type="spellStart"/>
      <w:r w:rsidRPr="00EF2725">
        <w:t>erzaigen</w:t>
      </w:r>
      <w:proofErr w:type="spellEnd"/>
      <w:r w:rsidRPr="00EF2725">
        <w:t xml:space="preserve"> </w:t>
      </w:r>
    </w:p>
    <w:p w:rsidR="00B17810" w:rsidRDefault="00A87AF0">
      <w:r w:rsidRPr="00EF2725">
        <w:t xml:space="preserve">Auch den Schwedischen Mandaten gehorsame </w:t>
      </w:r>
      <w:proofErr w:type="spellStart"/>
      <w:r w:rsidRPr="00EF2725">
        <w:t>voln</w:t>
      </w:r>
      <w:proofErr w:type="spellEnd"/>
      <w:r w:rsidRPr="00EF2725">
        <w:t xml:space="preserve"> </w:t>
      </w:r>
      <w:r w:rsidR="00B17810">
        <w:br/>
      </w:r>
      <w:proofErr w:type="spellStart"/>
      <w:r w:rsidRPr="00EF2725">
        <w:t>Ziehūng</w:t>
      </w:r>
      <w:proofErr w:type="spellEnd"/>
      <w:r w:rsidRPr="00EF2725">
        <w:t xml:space="preserve"> </w:t>
      </w:r>
      <w:proofErr w:type="spellStart"/>
      <w:r w:rsidRPr="00EF2725">
        <w:t>la</w:t>
      </w:r>
      <w:ins w:id="156" w:author="Georg Vogeler" w:date="2024-03-31T12:52:00Z">
        <w:r w:rsidR="00B17810">
          <w:t>i</w:t>
        </w:r>
      </w:ins>
      <w:del w:id="157" w:author="Georg Vogeler" w:date="2024-03-31T12:52:00Z">
        <w:r w:rsidRPr="00EF2725" w:rsidDel="00B17810">
          <w:delText>n</w:delText>
        </w:r>
      </w:del>
      <w:r w:rsidRPr="00EF2725">
        <w:t>sten</w:t>
      </w:r>
      <w:proofErr w:type="spellEnd"/>
      <w:r w:rsidRPr="00EF2725">
        <w:t xml:space="preserve"> </w:t>
      </w:r>
    </w:p>
    <w:p w:rsidR="00B17810" w:rsidRDefault="00B17810">
      <w:ins w:id="158" w:author="Georg Vogeler" w:date="2024-03-31T12:52:00Z">
        <w:r>
          <w:t xml:space="preserve">3. </w:t>
        </w:r>
      </w:ins>
      <w:r w:rsidR="00A87AF0" w:rsidRPr="00EF2725">
        <w:t xml:space="preserve">Idem In </w:t>
      </w:r>
      <w:proofErr w:type="spellStart"/>
      <w:r w:rsidR="00A87AF0" w:rsidRPr="00EF2725">
        <w:t>aiem</w:t>
      </w:r>
      <w:proofErr w:type="spellEnd"/>
      <w:r w:rsidR="00A87AF0" w:rsidRPr="00EF2725">
        <w:t xml:space="preserve"> </w:t>
      </w:r>
      <w:proofErr w:type="spellStart"/>
      <w:r w:rsidR="00A87AF0" w:rsidRPr="00EF2725">
        <w:t>and</w:t>
      </w:r>
      <w:proofErr w:type="spellEnd"/>
      <w:ins w:id="159" w:author="Georg Vogeler" w:date="2024-03-31T12:52:00Z">
        <w:r>
          <w:t>(</w:t>
        </w:r>
      </w:ins>
      <w:r w:rsidR="00A87AF0" w:rsidRPr="00EF2725">
        <w:t>er</w:t>
      </w:r>
      <w:ins w:id="160" w:author="Georg Vogeler" w:date="2024-03-31T12:52:00Z">
        <w:r>
          <w:t>)n</w:t>
        </w:r>
      </w:ins>
      <w:r w:rsidR="00A87AF0" w:rsidRPr="00EF2725">
        <w:t xml:space="preserve"> schreiben von 29 Jan</w:t>
      </w:r>
      <w:del w:id="161" w:author="Georg Vogeler" w:date="2024-03-31T12:52:00Z">
        <w:r w:rsidR="00A87AF0" w:rsidRPr="00EF2725" w:rsidDel="00B17810">
          <w:delText>l 3</w:delText>
        </w:r>
      </w:del>
      <w:ins w:id="162" w:author="Georg Vogeler" w:date="2024-03-31T12:52:00Z">
        <w:r>
          <w:t>(</w:t>
        </w:r>
        <w:proofErr w:type="spellStart"/>
        <w:r>
          <w:t>uarii</w:t>
        </w:r>
        <w:proofErr w:type="spellEnd"/>
        <w:r>
          <w:t>)</w:t>
        </w:r>
      </w:ins>
      <w:r w:rsidR="00A87AF0" w:rsidRPr="00EF2725">
        <w:t xml:space="preserve"> </w:t>
      </w:r>
    </w:p>
    <w:p w:rsidR="00B17810" w:rsidRDefault="00A87AF0">
      <w:r w:rsidRPr="00EF2725">
        <w:t xml:space="preserve">Antwort </w:t>
      </w:r>
      <w:proofErr w:type="spellStart"/>
      <w:r w:rsidRPr="00EF2725">
        <w:t>auff</w:t>
      </w:r>
      <w:proofErr w:type="spellEnd"/>
      <w:r w:rsidRPr="00EF2725">
        <w:t xml:space="preserve"> der Kay </w:t>
      </w:r>
      <w:del w:id="163" w:author="Georg Vogeler" w:date="2024-03-31T12:53:00Z">
        <w:r w:rsidRPr="00EF2725" w:rsidDel="00B17810">
          <w:delText xml:space="preserve">es </w:delText>
        </w:r>
      </w:del>
      <w:ins w:id="164" w:author="Georg Vogeler" w:date="2024-03-31T12:53:00Z">
        <w:r w:rsidR="00B17810">
          <w:t>Mt.</w:t>
        </w:r>
        <w:r w:rsidR="00B17810" w:rsidRPr="00EF2725">
          <w:t xml:space="preserve"> </w:t>
        </w:r>
      </w:ins>
      <w:r w:rsidRPr="00EF2725">
        <w:t xml:space="preserve">vom 6 </w:t>
      </w:r>
      <w:proofErr w:type="spellStart"/>
      <w:r w:rsidRPr="00EF2725">
        <w:t>Januar</w:t>
      </w:r>
      <w:ins w:id="165" w:author="Georg Vogeler" w:date="2024-03-31T12:53:00Z">
        <w:r w:rsidR="00B17810">
          <w:t>ii</w:t>
        </w:r>
      </w:ins>
      <w:proofErr w:type="spellEnd"/>
      <w:del w:id="166" w:author="Georg Vogeler" w:date="2024-03-31T12:53:00Z">
        <w:r w:rsidRPr="00EF2725" w:rsidDel="00B17810">
          <w:delText>n</w:delText>
        </w:r>
      </w:del>
      <w:r w:rsidRPr="00EF2725">
        <w:t xml:space="preserve"> </w:t>
      </w:r>
      <w:proofErr w:type="spellStart"/>
      <w:ins w:id="167" w:author="Georg Vogeler" w:date="2024-03-31T12:53:00Z">
        <w:r w:rsidR="00B17810">
          <w:t>J</w:t>
        </w:r>
      </w:ins>
      <w:del w:id="168" w:author="Georg Vogeler" w:date="2024-03-31T12:53:00Z">
        <w:r w:rsidRPr="00EF2725" w:rsidDel="00B17810">
          <w:delText>I</w:delText>
        </w:r>
      </w:del>
      <w:ins w:id="169" w:author="Georg Vogeler" w:date="2024-03-31T12:53:00Z">
        <w:r w:rsidR="00B17810">
          <w:t>u</w:t>
        </w:r>
      </w:ins>
      <w:del w:id="170" w:author="Georg Vogeler" w:date="2024-03-31T12:53:00Z">
        <w:r w:rsidRPr="00EF2725" w:rsidDel="00B17810">
          <w:delText>n</w:delText>
        </w:r>
      </w:del>
      <w:r w:rsidRPr="00EF2725">
        <w:t>ngsthin</w:t>
      </w:r>
      <w:proofErr w:type="spellEnd"/>
      <w:r w:rsidRPr="00EF2725">
        <w:t xml:space="preserve"> </w:t>
      </w:r>
      <w:r w:rsidR="00B17810">
        <w:br/>
      </w:r>
      <w:r w:rsidRPr="00EF2725">
        <w:t xml:space="preserve">an </w:t>
      </w:r>
      <w:proofErr w:type="spellStart"/>
      <w:r w:rsidRPr="00EF2725">
        <w:t>Ine</w:t>
      </w:r>
      <w:proofErr w:type="spellEnd"/>
      <w:r w:rsidRPr="00EF2725">
        <w:t xml:space="preserve"> </w:t>
      </w:r>
      <w:proofErr w:type="spellStart"/>
      <w:r w:rsidRPr="00EF2725">
        <w:t>außgange</w:t>
      </w:r>
      <w:proofErr w:type="spellEnd"/>
      <w:r w:rsidRPr="00EF2725">
        <w:t xml:space="preserve"> </w:t>
      </w:r>
      <w:proofErr w:type="spellStart"/>
      <w:r w:rsidRPr="00EF2725">
        <w:t>beuelch</w:t>
      </w:r>
      <w:proofErr w:type="spellEnd"/>
      <w:r w:rsidRPr="00EF2725">
        <w:t xml:space="preserve"> </w:t>
      </w:r>
    </w:p>
    <w:p w:rsidR="00B17810" w:rsidRDefault="00A87AF0">
      <w:r w:rsidRPr="00EF2725">
        <w:t xml:space="preserve">Entschuldigung </w:t>
      </w:r>
      <w:proofErr w:type="spellStart"/>
      <w:r w:rsidRPr="00EF2725">
        <w:t>ds</w:t>
      </w:r>
      <w:proofErr w:type="spellEnd"/>
      <w:r w:rsidRPr="00EF2725">
        <w:t xml:space="preserve"> er sein Kriegs </w:t>
      </w:r>
      <w:proofErr w:type="spellStart"/>
      <w:r w:rsidRPr="00EF2725">
        <w:t>volck</w:t>
      </w:r>
      <w:proofErr w:type="spellEnd"/>
      <w:r w:rsidRPr="00EF2725">
        <w:t xml:space="preserve"> </w:t>
      </w:r>
      <w:proofErr w:type="spellStart"/>
      <w:r w:rsidRPr="00EF2725">
        <w:t>auß</w:t>
      </w:r>
      <w:proofErr w:type="spellEnd"/>
      <w:r w:rsidRPr="00EF2725">
        <w:t xml:space="preserve"> </w:t>
      </w:r>
      <w:proofErr w:type="spellStart"/>
      <w:r w:rsidRPr="00EF2725">
        <w:t>diser</w:t>
      </w:r>
      <w:proofErr w:type="spellEnd"/>
      <w:r w:rsidRPr="00EF2725">
        <w:t xml:space="preserve"> </w:t>
      </w:r>
      <w:r w:rsidR="00B17810">
        <w:br/>
      </w:r>
      <w:proofErr w:type="spellStart"/>
      <w:r w:rsidRPr="00EF2725">
        <w:t>Vr</w:t>
      </w:r>
      <w:del w:id="171" w:author="Georg Vogeler" w:date="2024-03-31T12:53:00Z">
        <w:r w:rsidRPr="00EF2725" w:rsidDel="00B17810">
          <w:delText xml:space="preserve"> </w:delText>
        </w:r>
      </w:del>
      <w:r w:rsidRPr="00EF2725">
        <w:t>sach</w:t>
      </w:r>
      <w:proofErr w:type="spellEnd"/>
      <w:r w:rsidRPr="00EF2725">
        <w:t xml:space="preserve"> noch </w:t>
      </w:r>
      <w:proofErr w:type="spellStart"/>
      <w:r w:rsidRPr="00EF2725">
        <w:t>bey</w:t>
      </w:r>
      <w:proofErr w:type="spellEnd"/>
      <w:r w:rsidRPr="00EF2725">
        <w:t xml:space="preserve"> </w:t>
      </w:r>
      <w:proofErr w:type="spellStart"/>
      <w:r w:rsidRPr="00EF2725">
        <w:t>ainander</w:t>
      </w:r>
      <w:proofErr w:type="spellEnd"/>
      <w:r w:rsidRPr="00EF2725">
        <w:t xml:space="preserve">, </w:t>
      </w:r>
      <w:proofErr w:type="spellStart"/>
      <w:r w:rsidRPr="00EF2725">
        <w:t>dz</w:t>
      </w:r>
      <w:proofErr w:type="spellEnd"/>
      <w:r w:rsidRPr="00EF2725">
        <w:t xml:space="preserve"> die </w:t>
      </w:r>
      <w:proofErr w:type="spellStart"/>
      <w:r w:rsidRPr="00EF2725">
        <w:t>vnr</w:t>
      </w:r>
      <w:del w:id="172" w:author="Georg Vogeler" w:date="2024-03-31T12:53:00Z">
        <w:r w:rsidRPr="00EF2725" w:rsidDel="00B17810">
          <w:delText>n</w:delText>
        </w:r>
      </w:del>
      <w:ins w:id="173" w:author="Georg Vogeler" w:date="2024-03-31T12:53:00Z">
        <w:r w:rsidR="00B17810">
          <w:t>u</w:t>
        </w:r>
      </w:ins>
      <w:r w:rsidRPr="00EF2725">
        <w:t>ehe</w:t>
      </w:r>
      <w:proofErr w:type="spellEnd"/>
      <w:r w:rsidRPr="00EF2725">
        <w:t xml:space="preserve"> zu </w:t>
      </w:r>
      <w:del w:id="174" w:author="Georg Vogeler" w:date="2024-03-31T12:53:00Z">
        <w:r w:rsidRPr="00EF2725" w:rsidDel="00B17810">
          <w:delText>V</w:delText>
        </w:r>
      </w:del>
      <w:ins w:id="175" w:author="Georg Vogeler" w:date="2024-03-31T12:53:00Z">
        <w:r w:rsidR="00B17810">
          <w:t>R</w:t>
        </w:r>
      </w:ins>
      <w:r w:rsidRPr="00EF2725">
        <w:t xml:space="preserve">ostock </w:t>
      </w:r>
      <w:r w:rsidR="00B17810">
        <w:br/>
      </w:r>
      <w:r w:rsidRPr="00EF2725">
        <w:t xml:space="preserve">noch </w:t>
      </w:r>
      <w:del w:id="176" w:author="Georg Vogeler" w:date="2024-03-31T12:53:00Z">
        <w:r w:rsidRPr="00EF2725" w:rsidDel="00B17810">
          <w:delText>m</w:delText>
        </w:r>
      </w:del>
      <w:proofErr w:type="spellStart"/>
      <w:ins w:id="177" w:author="Georg Vogeler" w:date="2024-03-31T12:53:00Z">
        <w:r w:rsidR="00B17810">
          <w:t>n</w:t>
        </w:r>
      </w:ins>
      <w:r w:rsidRPr="00EF2725">
        <w:t>it</w:t>
      </w:r>
      <w:proofErr w:type="spellEnd"/>
      <w:ins w:id="178" w:author="Georg Vogeler" w:date="2024-03-31T12:54:00Z">
        <w:r w:rsidR="00B17810">
          <w:t xml:space="preserve"> </w:t>
        </w:r>
      </w:ins>
      <w:proofErr w:type="spellStart"/>
      <w:r w:rsidRPr="00EF2725">
        <w:t>gest</w:t>
      </w:r>
      <w:ins w:id="179" w:author="Georg Vogeler" w:date="2024-03-31T12:54:00Z">
        <w:r w:rsidR="00B17810">
          <w:t>i</w:t>
        </w:r>
      </w:ins>
      <w:r w:rsidRPr="00EF2725">
        <w:t>lt</w:t>
      </w:r>
      <w:proofErr w:type="spellEnd"/>
      <w:r w:rsidRPr="00EF2725">
        <w:t xml:space="preserve"> </w:t>
      </w:r>
    </w:p>
    <w:p w:rsidR="00B17810" w:rsidRDefault="00A87AF0">
      <w:r w:rsidRPr="00EF2725">
        <w:t xml:space="preserve">Will </w:t>
      </w:r>
      <w:proofErr w:type="spellStart"/>
      <w:r w:rsidRPr="00EF2725">
        <w:t>dz</w:t>
      </w:r>
      <w:proofErr w:type="spellEnd"/>
      <w:r w:rsidRPr="00EF2725">
        <w:t xml:space="preserve"> Reg</w:t>
      </w:r>
      <w:del w:id="180" w:author="Georg Vogeler" w:date="2024-03-31T12:54:00Z">
        <w:r w:rsidRPr="00EF2725" w:rsidDel="00B17810">
          <w:delText>nn</w:delText>
        </w:r>
      </w:del>
      <w:ins w:id="181" w:author="Georg Vogeler" w:date="2024-03-31T12:54:00Z">
        <w:r w:rsidR="00B17810">
          <w:t>im</w:t>
        </w:r>
      </w:ins>
      <w:r w:rsidRPr="00EF2725">
        <w:t xml:space="preserve">ent </w:t>
      </w:r>
      <w:proofErr w:type="spellStart"/>
      <w:r w:rsidRPr="00EF2725">
        <w:t>verend</w:t>
      </w:r>
      <w:proofErr w:type="spellEnd"/>
      <w:ins w:id="182" w:author="Georg Vogeler" w:date="2024-03-31T12:54:00Z">
        <w:r w:rsidR="00B17810">
          <w:t>(er)</w:t>
        </w:r>
      </w:ins>
      <w:r w:rsidRPr="00EF2725">
        <w:t xml:space="preserve">n </w:t>
      </w:r>
      <w:proofErr w:type="spellStart"/>
      <w:r w:rsidRPr="00EF2725">
        <w:t>vnd</w:t>
      </w:r>
      <w:proofErr w:type="spellEnd"/>
      <w:r w:rsidRPr="00EF2725">
        <w:t xml:space="preserve"> </w:t>
      </w:r>
      <w:proofErr w:type="spellStart"/>
      <w:r w:rsidRPr="00EF2725">
        <w:t>dasselb</w:t>
      </w:r>
      <w:proofErr w:type="spellEnd"/>
      <w:r w:rsidRPr="00EF2725">
        <w:t xml:space="preserve"> der </w:t>
      </w:r>
      <w:proofErr w:type="spellStart"/>
      <w:r w:rsidRPr="00EF2725">
        <w:t>notturfft</w:t>
      </w:r>
      <w:proofErr w:type="spellEnd"/>
      <w:r w:rsidRPr="00EF2725">
        <w:t xml:space="preserve"> </w:t>
      </w:r>
      <w:r w:rsidR="00B17810">
        <w:br/>
      </w:r>
      <w:r w:rsidRPr="00EF2725">
        <w:t xml:space="preserve">nach bestellen </w:t>
      </w:r>
      <w:proofErr w:type="spellStart"/>
      <w:r w:rsidRPr="00EF2725">
        <w:t>vnd</w:t>
      </w:r>
      <w:proofErr w:type="spellEnd"/>
      <w:r w:rsidRPr="00EF2725">
        <w:t xml:space="preserve"> </w:t>
      </w:r>
      <w:proofErr w:type="spellStart"/>
      <w:r w:rsidRPr="00EF2725">
        <w:t>guete</w:t>
      </w:r>
      <w:proofErr w:type="spellEnd"/>
      <w:r w:rsidRPr="00EF2725">
        <w:t xml:space="preserve"> </w:t>
      </w:r>
      <w:proofErr w:type="spellStart"/>
      <w:r w:rsidRPr="00EF2725">
        <w:t>policey</w:t>
      </w:r>
      <w:proofErr w:type="spellEnd"/>
      <w:r w:rsidRPr="00EF2725">
        <w:t xml:space="preserve"> </w:t>
      </w:r>
      <w:proofErr w:type="spellStart"/>
      <w:r w:rsidRPr="00EF2725">
        <w:t>anricht</w:t>
      </w:r>
      <w:proofErr w:type="spellEnd"/>
      <w:r w:rsidRPr="00EF2725">
        <w:t xml:space="preserve"> </w:t>
      </w:r>
    </w:p>
    <w:p w:rsidR="0090499B" w:rsidRPr="00222407" w:rsidRDefault="00A87AF0">
      <w:pPr>
        <w:rPr>
          <w:b/>
        </w:rPr>
      </w:pPr>
      <w:proofErr w:type="spellStart"/>
      <w:r w:rsidRPr="00EF2725">
        <w:t>Erpent</w:t>
      </w:r>
      <w:proofErr w:type="spellEnd"/>
      <w:r w:rsidRPr="00EF2725">
        <w:t xml:space="preserve"> sich weiter seines noch </w:t>
      </w:r>
      <w:proofErr w:type="spellStart"/>
      <w:r w:rsidRPr="00EF2725">
        <w:t>bey</w:t>
      </w:r>
      <w:proofErr w:type="spellEnd"/>
      <w:r w:rsidRPr="00EF2725">
        <w:t xml:space="preserve"> </w:t>
      </w:r>
      <w:proofErr w:type="spellStart"/>
      <w:r w:rsidRPr="00EF2725">
        <w:t>a</w:t>
      </w:r>
      <w:ins w:id="183" w:author="Georg Vogeler" w:date="2024-03-31T12:55:00Z">
        <w:r w:rsidR="00B17810">
          <w:t>in</w:t>
        </w:r>
      </w:ins>
      <w:del w:id="184" w:author="Georg Vogeler" w:date="2024-03-31T12:55:00Z">
        <w:r w:rsidRPr="00EF2725" w:rsidDel="00B17810">
          <w:delText>m</w:delText>
        </w:r>
      </w:del>
      <w:r w:rsidRPr="00EF2725">
        <w:t>and</w:t>
      </w:r>
      <w:proofErr w:type="spellEnd"/>
      <w:ins w:id="185" w:author="Georg Vogeler" w:date="2024-03-31T12:55:00Z">
        <w:r w:rsidR="00B17810">
          <w:t>(er)</w:t>
        </w:r>
      </w:ins>
      <w:r w:rsidRPr="00EF2725">
        <w:t xml:space="preserve"> habende </w:t>
      </w:r>
      <w:r w:rsidR="00B17810">
        <w:br/>
      </w:r>
      <w:r w:rsidRPr="00EF2725">
        <w:t>Krieg</w:t>
      </w:r>
      <w:ins w:id="186" w:author="Georg Vogeler" w:date="2024-03-31T12:55:00Z">
        <w:r w:rsidR="00B17810">
          <w:t>s</w:t>
        </w:r>
      </w:ins>
      <w:del w:id="187" w:author="Georg Vogeler" w:date="2024-03-31T12:55:00Z">
        <w:r w:rsidRPr="00EF2725" w:rsidDel="00B17810">
          <w:delText>e</w:delText>
        </w:r>
      </w:del>
      <w:r w:rsidRPr="00EF2725">
        <w:t xml:space="preserve"> </w:t>
      </w:r>
      <w:proofErr w:type="spellStart"/>
      <w:r w:rsidRPr="00EF2725">
        <w:t>volcks</w:t>
      </w:r>
      <w:proofErr w:type="spellEnd"/>
      <w:r w:rsidRPr="00EF2725">
        <w:t xml:space="preserve"> halben </w:t>
      </w:r>
      <w:proofErr w:type="spellStart"/>
      <w:r w:rsidRPr="00EF2725">
        <w:t>g</w:t>
      </w:r>
      <w:ins w:id="188" w:author="Georg Vogeler" w:date="2024-03-31T12:55:00Z">
        <w:r w:rsidR="00B17810">
          <w:t>e</w:t>
        </w:r>
      </w:ins>
      <w:r w:rsidRPr="00EF2725">
        <w:t>nugsame</w:t>
      </w:r>
      <w:proofErr w:type="spellEnd"/>
      <w:r w:rsidRPr="00EF2725">
        <w:t xml:space="preserve"> </w:t>
      </w:r>
      <w:proofErr w:type="spellStart"/>
      <w:r w:rsidRPr="00EF2725">
        <w:t>Caution</w:t>
      </w:r>
      <w:proofErr w:type="spellEnd"/>
      <w:r w:rsidRPr="00EF2725">
        <w:t xml:space="preserve"> </w:t>
      </w:r>
      <w:proofErr w:type="spellStart"/>
      <w:r w:rsidRPr="00EF2725">
        <w:t>zuthuen</w:t>
      </w:r>
      <w:proofErr w:type="spellEnd"/>
      <w:r w:rsidRPr="00EF2725">
        <w:t xml:space="preserve"> </w:t>
      </w:r>
      <w:del w:id="189" w:author="Georg Vogeler" w:date="2024-03-31T12:55:00Z">
        <w:r w:rsidRPr="00EF2725" w:rsidDel="00B17810">
          <w:delText>12</w:delText>
        </w:r>
      </w:del>
      <w:r w:rsidRPr="00EF2725">
        <w:t xml:space="preserve"> </w:t>
      </w:r>
    </w:p>
    <w:p w:rsidR="004B373C" w:rsidRDefault="00A87AF0">
      <w:del w:id="190" w:author="Georg Vogeler" w:date="2024-03-31T12:56:00Z">
        <w:r w:rsidRPr="00EF2725" w:rsidDel="004B373C">
          <w:delText xml:space="preserve">16 </w:delText>
        </w:r>
      </w:del>
    </w:p>
    <w:p w:rsidR="004B373C" w:rsidRDefault="004B373C">
      <w:r>
        <w:br w:type="page"/>
      </w:r>
    </w:p>
    <w:p w:rsidR="0090499B" w:rsidRDefault="0090499B" w:rsidP="00222407"/>
    <w:sectPr w:rsidR="0090499B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99B"/>
    <w:rsid w:val="00063103"/>
    <w:rsid w:val="00222407"/>
    <w:rsid w:val="004B373C"/>
    <w:rsid w:val="00507BC5"/>
    <w:rsid w:val="00576DF9"/>
    <w:rsid w:val="006D6A15"/>
    <w:rsid w:val="006E79BA"/>
    <w:rsid w:val="0090499B"/>
    <w:rsid w:val="00A87AF0"/>
    <w:rsid w:val="00B17810"/>
    <w:rsid w:val="00CD35ED"/>
    <w:rsid w:val="00EF2725"/>
    <w:rsid w:val="00FF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1CD9"/>
  </w:style>
  <w:style w:type="character" w:customStyle="1" w:styleId="berschrift1Zchn">
    <w:name w:val="Überschrift 1 Zchn"/>
    <w:basedOn w:val="Absatz-Standardschriftart"/>
    <w:link w:val="berschrift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ocDefaults">
    <w:name w:val="DocDefaults"/>
    <w:rPr>
      <w:rFonts w:eastAsiaTheme="minorHAnsi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2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272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99"/>
    <w:unhideWhenUsed/>
    <w:rsid w:val="00CD35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1CD9"/>
  </w:style>
  <w:style w:type="character" w:customStyle="1" w:styleId="berschrift1Zchn">
    <w:name w:val="Überschrift 1 Zchn"/>
    <w:basedOn w:val="Absatz-Standardschriftart"/>
    <w:link w:val="berschrift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ocDefaults">
    <w:name w:val="DocDefaults"/>
    <w:rPr>
      <w:rFonts w:eastAsiaTheme="minorHAnsi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2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272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99"/>
    <w:unhideWhenUsed/>
    <w:rsid w:val="00CD3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588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 Vogeler</dc:creator>
  <cp:lastModifiedBy>Georg Vogeler</cp:lastModifiedBy>
  <cp:revision>3</cp:revision>
  <dcterms:created xsi:type="dcterms:W3CDTF">2024-03-31T10:58:00Z</dcterms:created>
  <dcterms:modified xsi:type="dcterms:W3CDTF">2024-04-07T12:30:00Z</dcterms:modified>
</cp:coreProperties>
</file>